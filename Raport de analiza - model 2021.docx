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942C3" w:rsidR="00355699" w:rsidRDefault="007A721C" w14:paraId="672A2E4C" w14:textId="77777777">
      <w:pPr>
        <w:spacing w:line="240" w:lineRule="exact"/>
        <w:rPr>
          <w:sz w:val="24"/>
          <w:szCs w:val="24"/>
          <w:lang w:val="ro-RO"/>
        </w:rPr>
      </w:pPr>
      <w:r w:rsidRPr="007942C3">
        <w:rPr>
          <w:sz w:val="24"/>
          <w:szCs w:val="24"/>
          <w:lang w:val="ro-RO"/>
        </w:rPr>
        <w:t>UNIVERSITATEA DIN BUCUREȘTI</w:t>
      </w:r>
    </w:p>
    <w:p w:rsidRPr="007942C3" w:rsidR="007A721C" w:rsidRDefault="007A721C" w14:paraId="583F116B" w14:textId="77777777">
      <w:pPr>
        <w:spacing w:line="240" w:lineRule="exact"/>
        <w:rPr>
          <w:sz w:val="24"/>
          <w:szCs w:val="24"/>
          <w:lang w:val="ro-RO"/>
        </w:rPr>
      </w:pPr>
      <w:r w:rsidRPr="007942C3">
        <w:rPr>
          <w:sz w:val="24"/>
          <w:szCs w:val="24"/>
          <w:lang w:val="ro-RO"/>
        </w:rPr>
        <w:t>FACULTATEA DE MATEMATICĂ ȘI INFORMATICĂ</w:t>
      </w:r>
    </w:p>
    <w:p w:rsidRPr="007942C3" w:rsidR="007A721C" w:rsidRDefault="007A721C" w14:paraId="068C20B9" w14:textId="77777777">
      <w:pPr>
        <w:spacing w:line="240" w:lineRule="exact"/>
        <w:rPr>
          <w:sz w:val="24"/>
          <w:szCs w:val="24"/>
          <w:lang w:val="ro-RO"/>
        </w:rPr>
      </w:pPr>
    </w:p>
    <w:p w:rsidRPr="007942C3" w:rsidR="00355699" w:rsidRDefault="00355699" w14:paraId="48D00D6F" w14:textId="77777777">
      <w:pPr>
        <w:spacing w:line="240" w:lineRule="exact"/>
        <w:rPr>
          <w:sz w:val="24"/>
          <w:szCs w:val="24"/>
          <w:lang w:val="ro-RO"/>
        </w:rPr>
      </w:pPr>
    </w:p>
    <w:p w:rsidRPr="007942C3" w:rsidR="00355699" w:rsidRDefault="00355699" w14:paraId="70A025F3" w14:textId="77777777">
      <w:pPr>
        <w:spacing w:line="240" w:lineRule="exact"/>
        <w:rPr>
          <w:sz w:val="24"/>
          <w:szCs w:val="24"/>
          <w:lang w:val="ro-RO"/>
        </w:rPr>
      </w:pPr>
    </w:p>
    <w:p w:rsidRPr="007942C3" w:rsidR="00355699" w:rsidRDefault="00355699" w14:paraId="4ADCD82F" w14:textId="77777777">
      <w:pPr>
        <w:spacing w:line="240" w:lineRule="exact"/>
        <w:rPr>
          <w:sz w:val="24"/>
          <w:szCs w:val="24"/>
          <w:lang w:val="ro-RO"/>
        </w:rPr>
      </w:pPr>
    </w:p>
    <w:p w:rsidRPr="007942C3" w:rsidR="00355699" w:rsidRDefault="00355699" w14:paraId="155E5520" w14:textId="77777777">
      <w:pPr>
        <w:spacing w:line="240" w:lineRule="exact"/>
        <w:rPr>
          <w:sz w:val="24"/>
          <w:szCs w:val="24"/>
          <w:lang w:val="ro-RO"/>
        </w:rPr>
      </w:pPr>
    </w:p>
    <w:p w:rsidRPr="007942C3" w:rsidR="00355699" w:rsidRDefault="00355699" w14:paraId="5EF45C21" w14:textId="77777777">
      <w:pPr>
        <w:spacing w:line="240" w:lineRule="exact"/>
        <w:rPr>
          <w:sz w:val="24"/>
          <w:szCs w:val="24"/>
          <w:lang w:val="ro-RO"/>
        </w:rPr>
      </w:pPr>
    </w:p>
    <w:p w:rsidRPr="007942C3" w:rsidR="00355699" w:rsidRDefault="00355699" w14:paraId="5F7F3DF8" w14:textId="77777777">
      <w:pPr>
        <w:spacing w:line="240" w:lineRule="exact"/>
        <w:rPr>
          <w:sz w:val="24"/>
          <w:szCs w:val="24"/>
          <w:lang w:val="ro-RO"/>
        </w:rPr>
      </w:pPr>
    </w:p>
    <w:p w:rsidRPr="007942C3" w:rsidR="00355699" w:rsidRDefault="00355699" w14:paraId="2F794716" w14:textId="77777777">
      <w:pPr>
        <w:spacing w:line="240" w:lineRule="exact"/>
        <w:rPr>
          <w:sz w:val="24"/>
          <w:szCs w:val="24"/>
          <w:lang w:val="ro-RO"/>
        </w:rPr>
      </w:pPr>
    </w:p>
    <w:p w:rsidRPr="007942C3" w:rsidR="00355699" w:rsidRDefault="00355699" w14:paraId="5AA8D15C" w14:textId="77777777">
      <w:pPr>
        <w:spacing w:line="240" w:lineRule="exact"/>
        <w:rPr>
          <w:sz w:val="24"/>
          <w:szCs w:val="24"/>
          <w:lang w:val="ro-RO"/>
        </w:rPr>
      </w:pPr>
    </w:p>
    <w:p w:rsidRPr="007942C3" w:rsidR="00355699" w:rsidRDefault="00355699" w14:paraId="1974A35F" w14:textId="77777777">
      <w:pPr>
        <w:spacing w:line="240" w:lineRule="exact"/>
        <w:rPr>
          <w:sz w:val="24"/>
          <w:szCs w:val="24"/>
          <w:lang w:val="ro-RO"/>
        </w:rPr>
      </w:pPr>
    </w:p>
    <w:p w:rsidRPr="007942C3" w:rsidR="00355699" w:rsidRDefault="00355699" w14:paraId="2AAC2B09" w14:textId="77777777">
      <w:pPr>
        <w:spacing w:line="240" w:lineRule="exact"/>
        <w:rPr>
          <w:sz w:val="24"/>
          <w:szCs w:val="24"/>
          <w:lang w:val="ro-RO"/>
        </w:rPr>
      </w:pPr>
    </w:p>
    <w:p w:rsidRPr="007942C3" w:rsidR="00355699" w:rsidRDefault="00355699" w14:paraId="29FBC29A" w14:textId="77777777">
      <w:pPr>
        <w:spacing w:line="240" w:lineRule="exact"/>
        <w:rPr>
          <w:sz w:val="24"/>
          <w:szCs w:val="24"/>
          <w:lang w:val="ro-RO"/>
        </w:rPr>
      </w:pPr>
    </w:p>
    <w:p w:rsidRPr="007942C3" w:rsidR="00355699" w:rsidRDefault="00355699" w14:paraId="3A65489D" w14:textId="77777777">
      <w:pPr>
        <w:spacing w:line="240" w:lineRule="exact"/>
        <w:rPr>
          <w:sz w:val="24"/>
          <w:szCs w:val="24"/>
          <w:lang w:val="ro-RO"/>
        </w:rPr>
      </w:pPr>
    </w:p>
    <w:p w:rsidRPr="007942C3" w:rsidR="00355699" w:rsidRDefault="00355699" w14:paraId="5A9F917D" w14:textId="77777777">
      <w:pPr>
        <w:spacing w:line="240" w:lineRule="exact"/>
        <w:rPr>
          <w:sz w:val="24"/>
          <w:szCs w:val="24"/>
          <w:lang w:val="ro-RO"/>
        </w:rPr>
      </w:pPr>
    </w:p>
    <w:p w:rsidRPr="007942C3" w:rsidR="00355699" w:rsidRDefault="00355699" w14:paraId="369D5C2D" w14:textId="77777777">
      <w:pPr>
        <w:spacing w:line="240" w:lineRule="exact"/>
        <w:rPr>
          <w:sz w:val="24"/>
          <w:szCs w:val="24"/>
          <w:lang w:val="ro-RO"/>
        </w:rPr>
      </w:pPr>
    </w:p>
    <w:p w:rsidRPr="007942C3" w:rsidR="00355699" w:rsidRDefault="00355699" w14:paraId="4DE5F62D" w14:textId="77777777">
      <w:pPr>
        <w:spacing w:before="14" w:line="320" w:lineRule="exact"/>
        <w:rPr>
          <w:sz w:val="32"/>
          <w:szCs w:val="32"/>
          <w:lang w:val="ro-RO"/>
        </w:rPr>
      </w:pPr>
    </w:p>
    <w:p w:rsidRPr="007942C3" w:rsidR="0096502E" w:rsidP="003E333F" w:rsidRDefault="0016577B" w14:paraId="570968B1" w14:textId="187353F7">
      <w:pPr>
        <w:spacing w:line="258" w:lineRule="auto"/>
        <w:ind w:right="20"/>
        <w:jc w:val="center"/>
        <w:rPr>
          <w:rFonts w:ascii="Times New Roman" w:hAnsi="Times New Roman"/>
          <w:b/>
          <w:spacing w:val="26"/>
          <w:w w:val="99"/>
          <w:sz w:val="48"/>
          <w:lang w:val="ro-RO"/>
        </w:rPr>
      </w:pPr>
      <w:r>
        <w:rPr>
          <w:rFonts w:ascii="Times New Roman" w:hAnsi="Times New Roman"/>
          <w:b/>
          <w:spacing w:val="-1"/>
          <w:sz w:val="48"/>
          <w:lang w:val="ro-RO"/>
        </w:rPr>
        <w:t>Smart Lights IoT</w:t>
      </w:r>
    </w:p>
    <w:p w:rsidRPr="007942C3" w:rsidR="00355699" w:rsidP="4F5214E3" w:rsidRDefault="006A2293" w14:textId="77777777" w14:paraId="6D786770">
      <w:pPr>
        <w:spacing w:line="258" w:lineRule="auto"/>
        <w:ind w:right="20"/>
        <w:jc w:val="center"/>
        <w:rPr>
          <w:rFonts w:ascii="Times New Roman" w:hAnsi="Times New Roman"/>
          <w:b w:val="1"/>
          <w:bCs w:val="1"/>
          <w:sz w:val="48"/>
          <w:szCs w:val="48"/>
          <w:lang w:val="ro-RO"/>
        </w:rPr>
      </w:pPr>
      <w:r w:rsidRPr="4F5214E3" w:rsidR="006A2293">
        <w:rPr>
          <w:rFonts w:ascii="Times New Roman" w:hAnsi="Times New Roman"/>
          <w:b w:val="1"/>
          <w:bCs w:val="1"/>
          <w:spacing w:val="-1"/>
          <w:sz w:val="48"/>
          <w:szCs w:val="48"/>
          <w:lang w:val="ro-RO"/>
        </w:rPr>
        <w:t>RAPORT</w:t>
      </w:r>
      <w:r w:rsidRPr="4F5214E3" w:rsidR="006A2293">
        <w:rPr>
          <w:rFonts w:ascii="Times New Roman" w:hAnsi="Times New Roman"/>
          <w:b w:val="1"/>
          <w:bCs w:val="1"/>
          <w:spacing w:val="-22"/>
          <w:sz w:val="48"/>
          <w:szCs w:val="48"/>
          <w:lang w:val="ro-RO"/>
        </w:rPr>
        <w:t xml:space="preserve"> </w:t>
      </w:r>
      <w:r w:rsidRPr="4F5214E3" w:rsidR="006A2293">
        <w:rPr>
          <w:rFonts w:ascii="Times New Roman" w:hAnsi="Times New Roman"/>
          <w:b w:val="1"/>
          <w:bCs w:val="1"/>
          <w:spacing w:val="-1"/>
          <w:sz w:val="48"/>
          <w:szCs w:val="48"/>
          <w:lang w:val="ro-RO"/>
        </w:rPr>
        <w:t>DE</w:t>
      </w:r>
      <w:r w:rsidRPr="4F5214E3" w:rsidR="006A2293">
        <w:rPr>
          <w:rFonts w:ascii="Times New Roman" w:hAnsi="Times New Roman"/>
          <w:b w:val="1"/>
          <w:bCs w:val="1"/>
          <w:spacing w:val="-25"/>
          <w:sz w:val="48"/>
          <w:szCs w:val="48"/>
          <w:lang w:val="ro-RO"/>
        </w:rPr>
        <w:t xml:space="preserve"> </w:t>
      </w:r>
      <w:r w:rsidRPr="4F5214E3" w:rsidR="006A2293">
        <w:rPr>
          <w:rFonts w:ascii="Times New Roman" w:hAnsi="Times New Roman"/>
          <w:b w:val="1"/>
          <w:bCs w:val="1"/>
          <w:spacing w:val="-1"/>
          <w:sz w:val="48"/>
          <w:szCs w:val="48"/>
          <w:lang w:val="ro-RO"/>
        </w:rPr>
        <w:t>ANALIZĂ</w:t>
      </w:r>
    </w:p>
    <w:p w:rsidRPr="007942C3" w:rsidR="00355699" w:rsidP="4F5214E3" w:rsidRDefault="006A2293" w14:paraId="3CD5258F" w14:textId="398976D3">
      <w:pPr>
        <w:pStyle w:val="Normal"/>
        <w:spacing w:line="258" w:lineRule="auto"/>
        <w:ind w:right="20"/>
        <w:jc w:val="center"/>
        <w:rPr>
          <w:rFonts w:ascii="Times New Roman" w:hAnsi="Times New Roman"/>
          <w:b w:val="1"/>
          <w:bCs w:val="1"/>
          <w:sz w:val="48"/>
          <w:szCs w:val="48"/>
          <w:lang w:val="ro-RO"/>
        </w:rPr>
      </w:pPr>
      <w:r w:rsidRPr="4F5214E3" w:rsidR="5EB88198">
        <w:rPr>
          <w:rFonts w:ascii="Times New Roman" w:hAnsi="Times New Roman"/>
          <w:b w:val="1"/>
          <w:bCs w:val="1"/>
          <w:sz w:val="48"/>
          <w:szCs w:val="48"/>
          <w:lang w:val="ro-RO"/>
        </w:rPr>
        <w:t>DIS IS UPDATE</w:t>
      </w:r>
    </w:p>
    <w:p w:rsidR="4F5214E3" w:rsidP="4F5214E3" w:rsidRDefault="4F5214E3" w14:paraId="57C0BC41" w14:textId="41F8E80F">
      <w:pPr>
        <w:pStyle w:val="Normal"/>
        <w:spacing w:line="258" w:lineRule="auto"/>
        <w:ind w:right="20"/>
        <w:jc w:val="center"/>
        <w:rPr>
          <w:rFonts w:ascii="Times New Roman" w:hAnsi="Times New Roman"/>
          <w:b w:val="1"/>
          <w:bCs w:val="1"/>
          <w:sz w:val="48"/>
          <w:szCs w:val="48"/>
          <w:lang w:val="ro-RO"/>
        </w:rPr>
      </w:pPr>
    </w:p>
    <w:p w:rsidRPr="007942C3" w:rsidR="00355699" w:rsidP="00E00D6A" w:rsidRDefault="00355699" w14:paraId="0B4FB7E3" w14:textId="77777777">
      <w:pPr>
        <w:spacing w:before="8" w:line="120" w:lineRule="exact"/>
        <w:ind w:right="20"/>
        <w:rPr>
          <w:sz w:val="12"/>
          <w:szCs w:val="12"/>
          <w:lang w:val="ro-RO"/>
        </w:rPr>
      </w:pPr>
    </w:p>
    <w:p w:rsidRPr="007942C3" w:rsidR="00355699" w:rsidP="00E00D6A" w:rsidRDefault="00355699" w14:paraId="0C4E35F1" w14:textId="77777777">
      <w:pPr>
        <w:spacing w:line="200" w:lineRule="exact"/>
        <w:ind w:right="20"/>
        <w:rPr>
          <w:sz w:val="20"/>
          <w:szCs w:val="20"/>
          <w:lang w:val="ro-RO"/>
        </w:rPr>
      </w:pPr>
    </w:p>
    <w:p w:rsidRPr="007942C3" w:rsidR="00355699" w:rsidRDefault="00355699" w14:paraId="2F78140D" w14:textId="77777777">
      <w:pPr>
        <w:spacing w:line="200" w:lineRule="exact"/>
        <w:rPr>
          <w:sz w:val="20"/>
          <w:szCs w:val="20"/>
          <w:lang w:val="ro-RO"/>
        </w:rPr>
      </w:pPr>
    </w:p>
    <w:p w:rsidRPr="007942C3" w:rsidR="00355699" w:rsidRDefault="00355699" w14:paraId="2CA604B9" w14:textId="77777777">
      <w:pPr>
        <w:spacing w:line="200" w:lineRule="exact"/>
        <w:rPr>
          <w:sz w:val="20"/>
          <w:szCs w:val="20"/>
          <w:lang w:val="ro-RO"/>
        </w:rPr>
      </w:pPr>
    </w:p>
    <w:p w:rsidRPr="007942C3" w:rsidR="00355699" w:rsidRDefault="00355699" w14:paraId="274FB7D5" w14:textId="6BDECEF3">
      <w:pPr>
        <w:spacing w:line="200" w:lineRule="exact"/>
        <w:rPr>
          <w:sz w:val="20"/>
          <w:szCs w:val="20"/>
          <w:lang w:val="ro-RO"/>
        </w:rPr>
      </w:pPr>
    </w:p>
    <w:p w:rsidRPr="007942C3" w:rsidR="00355699" w:rsidRDefault="00355699" w14:paraId="384C28FE" w14:textId="77777777">
      <w:pPr>
        <w:spacing w:line="200" w:lineRule="exact"/>
        <w:rPr>
          <w:sz w:val="20"/>
          <w:szCs w:val="20"/>
          <w:lang w:val="ro-RO"/>
        </w:rPr>
      </w:pPr>
    </w:p>
    <w:p w:rsidRPr="007942C3" w:rsidR="00355699" w:rsidRDefault="00355699" w14:paraId="5CCD5E1B" w14:textId="77777777">
      <w:pPr>
        <w:spacing w:line="200" w:lineRule="exact"/>
        <w:rPr>
          <w:sz w:val="20"/>
          <w:szCs w:val="20"/>
          <w:lang w:val="ro-RO"/>
        </w:rPr>
      </w:pPr>
    </w:p>
    <w:p w:rsidRPr="007942C3" w:rsidR="00355699" w:rsidRDefault="00355699" w14:paraId="4DA016BD" w14:textId="77777777">
      <w:pPr>
        <w:spacing w:line="200" w:lineRule="exact"/>
        <w:rPr>
          <w:sz w:val="20"/>
          <w:szCs w:val="20"/>
          <w:lang w:val="ro-RO"/>
        </w:rPr>
      </w:pPr>
    </w:p>
    <w:p w:rsidRPr="007942C3" w:rsidR="00355699" w:rsidRDefault="00355699" w14:paraId="11951DD7" w14:textId="77777777">
      <w:pPr>
        <w:spacing w:line="200" w:lineRule="exact"/>
        <w:rPr>
          <w:sz w:val="20"/>
          <w:szCs w:val="20"/>
          <w:lang w:val="ro-RO"/>
        </w:rPr>
      </w:pPr>
    </w:p>
    <w:p w:rsidRPr="007942C3" w:rsidR="00E253DE" w:rsidP="0A894CEB" w:rsidRDefault="00E253DE" w14:paraId="32419977" w14:textId="039405BA">
      <w:pPr>
        <w:spacing w:before="53"/>
        <w:ind w:right="119"/>
        <w:jc w:val="right"/>
        <w:rPr>
          <w:rFonts w:ascii="Times New Roman" w:hAnsi="Times New Roman"/>
          <w:b w:val="1"/>
          <w:bCs w:val="1"/>
          <w:spacing w:val="-1"/>
          <w:sz w:val="36"/>
          <w:szCs w:val="36"/>
          <w:lang w:val="ro-RO"/>
        </w:rPr>
      </w:pPr>
      <w:r w:rsidRPr="0A894CEB" w:rsidR="00E253DE">
        <w:rPr>
          <w:rFonts w:ascii="Times New Roman" w:hAnsi="Times New Roman"/>
          <w:b w:val="1"/>
          <w:bCs w:val="1"/>
          <w:spacing w:val="-1"/>
          <w:sz w:val="36"/>
          <w:szCs w:val="36"/>
          <w:lang w:val="ro-RO"/>
        </w:rPr>
        <w:t>Boricea</w:t>
      </w:r>
      <w:r w:rsidRPr="0A894CEB" w:rsidR="7D57FCB3">
        <w:rPr>
          <w:rFonts w:ascii="Times New Roman" w:hAnsi="Times New Roman"/>
          <w:b w:val="1"/>
          <w:bCs w:val="1"/>
          <w:spacing w:val="-1"/>
          <w:sz w:val="36"/>
          <w:szCs w:val="36"/>
          <w:lang w:val="ro-RO"/>
        </w:rPr>
        <w:t>n</w:t>
      </w:r>
      <w:r w:rsidRPr="0A894CEB" w:rsidR="00E253DE">
        <w:rPr>
          <w:rFonts w:ascii="Times New Roman" w:hAnsi="Times New Roman"/>
          <w:b w:val="1"/>
          <w:bCs w:val="1"/>
          <w:spacing w:val="-1"/>
          <w:sz w:val="36"/>
          <w:szCs w:val="36"/>
          <w:lang w:val="ro-RO"/>
        </w:rPr>
        <w:t>u</w:t>
      </w:r>
      <w:r w:rsidRPr="0A894CEB" w:rsidR="00E253DE">
        <w:rPr>
          <w:rFonts w:ascii="Times New Roman" w:hAnsi="Times New Roman"/>
          <w:b w:val="1"/>
          <w:bCs w:val="1"/>
          <w:spacing w:val="-1"/>
          <w:sz w:val="36"/>
          <w:szCs w:val="36"/>
          <w:lang w:val="ro-RO"/>
        </w:rPr>
        <w:t xml:space="preserve"> Denisa</w:t>
      </w:r>
    </w:p>
    <w:p w:rsidR="00784D83" w:rsidP="00784D83" w:rsidRDefault="0016577B" w14:paraId="3A6AC3B3" w14:textId="49151E7D">
      <w:pPr>
        <w:spacing w:before="53"/>
        <w:ind w:right="119"/>
        <w:jc w:val="right"/>
        <w:rPr>
          <w:rFonts w:ascii="Times New Roman" w:hAnsi="Times New Roman"/>
          <w:b/>
          <w:spacing w:val="-1"/>
          <w:sz w:val="36"/>
          <w:lang w:val="ro-RO"/>
        </w:rPr>
      </w:pPr>
      <w:r>
        <w:rPr>
          <w:rFonts w:ascii="Times New Roman" w:hAnsi="Times New Roman"/>
          <w:b/>
          <w:spacing w:val="-1"/>
          <w:sz w:val="36"/>
          <w:lang w:val="ro-RO"/>
        </w:rPr>
        <w:t>Brâncoveanu Anca-Maria</w:t>
      </w:r>
    </w:p>
    <w:p w:rsidRPr="007942C3" w:rsidR="0016577B" w:rsidP="00E253DE" w:rsidRDefault="00E253DE" w14:paraId="4A3F6D3D" w14:textId="27D8F84F">
      <w:pPr>
        <w:spacing w:before="53"/>
        <w:ind w:right="119"/>
        <w:jc w:val="right"/>
        <w:rPr>
          <w:rFonts w:ascii="Times New Roman" w:hAnsi="Times New Roman"/>
          <w:b/>
          <w:sz w:val="36"/>
          <w:lang w:val="ro-RO"/>
        </w:rPr>
      </w:pPr>
      <w:r>
        <w:rPr>
          <w:rFonts w:ascii="Times New Roman" w:hAnsi="Times New Roman"/>
          <w:b/>
          <w:sz w:val="36"/>
          <w:lang w:val="ro-RO"/>
        </w:rPr>
        <w:t>Căpriță Nicușor-Cătălin</w:t>
      </w:r>
    </w:p>
    <w:p w:rsidRPr="007942C3" w:rsidR="00355699" w:rsidP="00E253DE" w:rsidRDefault="00E253DE" w14:paraId="47282251" w14:textId="20B8BA9E">
      <w:pPr>
        <w:spacing w:before="53"/>
        <w:ind w:right="119"/>
        <w:jc w:val="right"/>
        <w:rPr>
          <w:sz w:val="20"/>
          <w:szCs w:val="20"/>
          <w:lang w:val="ro-RO"/>
        </w:rPr>
      </w:pPr>
      <w:r>
        <w:rPr>
          <w:rFonts w:ascii="Times New Roman" w:hAnsi="Times New Roman"/>
          <w:b/>
          <w:spacing w:val="-1"/>
          <w:sz w:val="36"/>
          <w:lang w:val="ro-RO"/>
        </w:rPr>
        <w:t>Matei Ana-Ruxandra</w:t>
      </w:r>
    </w:p>
    <w:p w:rsidRPr="007942C3" w:rsidR="00355699" w:rsidRDefault="00355699" w14:paraId="69B954A4" w14:textId="77777777">
      <w:pPr>
        <w:spacing w:line="200" w:lineRule="exact"/>
        <w:rPr>
          <w:sz w:val="20"/>
          <w:szCs w:val="20"/>
          <w:lang w:val="ro-RO"/>
        </w:rPr>
      </w:pPr>
    </w:p>
    <w:p w:rsidRPr="007942C3" w:rsidR="00355699" w:rsidRDefault="00355699" w14:paraId="05F101E8" w14:textId="77777777">
      <w:pPr>
        <w:spacing w:line="200" w:lineRule="exact"/>
        <w:rPr>
          <w:sz w:val="20"/>
          <w:szCs w:val="20"/>
          <w:lang w:val="ro-RO"/>
        </w:rPr>
      </w:pPr>
    </w:p>
    <w:p w:rsidRPr="007942C3" w:rsidR="00355699" w:rsidRDefault="00355699" w14:paraId="09E2CB18" w14:textId="77777777">
      <w:pPr>
        <w:spacing w:line="200" w:lineRule="exact"/>
        <w:rPr>
          <w:sz w:val="20"/>
          <w:szCs w:val="20"/>
          <w:lang w:val="ro-RO"/>
        </w:rPr>
      </w:pPr>
    </w:p>
    <w:p w:rsidRPr="007942C3" w:rsidR="00355699" w:rsidRDefault="00355699" w14:paraId="5C9618D4" w14:textId="77777777">
      <w:pPr>
        <w:spacing w:line="200" w:lineRule="exact"/>
        <w:rPr>
          <w:sz w:val="20"/>
          <w:szCs w:val="20"/>
          <w:lang w:val="ro-RO"/>
        </w:rPr>
      </w:pPr>
    </w:p>
    <w:p w:rsidRPr="007942C3" w:rsidR="00355699" w:rsidRDefault="00355699" w14:paraId="0543774D" w14:textId="77777777">
      <w:pPr>
        <w:spacing w:line="200" w:lineRule="exact"/>
        <w:rPr>
          <w:sz w:val="20"/>
          <w:szCs w:val="20"/>
          <w:lang w:val="ro-RO"/>
        </w:rPr>
      </w:pPr>
    </w:p>
    <w:p w:rsidRPr="007942C3" w:rsidR="00355699" w:rsidRDefault="00355699" w14:paraId="0844893C" w14:textId="77777777">
      <w:pPr>
        <w:spacing w:line="200" w:lineRule="exact"/>
        <w:rPr>
          <w:sz w:val="20"/>
          <w:szCs w:val="20"/>
          <w:lang w:val="ro-RO"/>
        </w:rPr>
      </w:pPr>
    </w:p>
    <w:p w:rsidRPr="007942C3" w:rsidR="00355699" w:rsidRDefault="00355699" w14:paraId="4851887B" w14:textId="77777777">
      <w:pPr>
        <w:spacing w:line="200" w:lineRule="exact"/>
        <w:rPr>
          <w:sz w:val="20"/>
          <w:szCs w:val="20"/>
          <w:lang w:val="ro-RO"/>
        </w:rPr>
      </w:pPr>
    </w:p>
    <w:p w:rsidRPr="007942C3" w:rsidR="00355699" w:rsidRDefault="00355699" w14:paraId="7AEDADAC" w14:textId="77777777">
      <w:pPr>
        <w:spacing w:line="200" w:lineRule="exact"/>
        <w:rPr>
          <w:sz w:val="20"/>
          <w:szCs w:val="20"/>
          <w:lang w:val="ro-RO"/>
        </w:rPr>
      </w:pPr>
    </w:p>
    <w:p w:rsidRPr="007942C3" w:rsidR="00355699" w:rsidRDefault="00355699" w14:paraId="0B2C9B45" w14:textId="77777777">
      <w:pPr>
        <w:spacing w:line="200" w:lineRule="exact"/>
        <w:rPr>
          <w:sz w:val="20"/>
          <w:szCs w:val="20"/>
          <w:lang w:val="ro-RO"/>
        </w:rPr>
      </w:pPr>
    </w:p>
    <w:p w:rsidRPr="007942C3" w:rsidR="00355699" w:rsidRDefault="00355699" w14:paraId="494D5C3D" w14:textId="77777777">
      <w:pPr>
        <w:spacing w:line="200" w:lineRule="exact"/>
        <w:rPr>
          <w:sz w:val="20"/>
          <w:szCs w:val="20"/>
          <w:lang w:val="ro-RO"/>
        </w:rPr>
      </w:pPr>
    </w:p>
    <w:p w:rsidRPr="007942C3" w:rsidR="00355699" w:rsidRDefault="00355699" w14:paraId="37D87683" w14:textId="77777777">
      <w:pPr>
        <w:spacing w:line="200" w:lineRule="exact"/>
        <w:rPr>
          <w:sz w:val="20"/>
          <w:szCs w:val="20"/>
          <w:lang w:val="ro-RO"/>
        </w:rPr>
      </w:pPr>
    </w:p>
    <w:p w:rsidRPr="007942C3" w:rsidR="00355699" w:rsidRDefault="00355699" w14:paraId="06475E14" w14:textId="77777777">
      <w:pPr>
        <w:spacing w:line="200" w:lineRule="exact"/>
        <w:rPr>
          <w:sz w:val="20"/>
          <w:szCs w:val="20"/>
          <w:lang w:val="ro-RO"/>
        </w:rPr>
      </w:pPr>
    </w:p>
    <w:p w:rsidRPr="007942C3" w:rsidR="00355699" w:rsidRDefault="00355699" w14:paraId="7AF0DA9C" w14:textId="77777777">
      <w:pPr>
        <w:spacing w:before="1" w:line="240" w:lineRule="exact"/>
        <w:rPr>
          <w:sz w:val="24"/>
          <w:szCs w:val="24"/>
          <w:lang w:val="ro-RO"/>
        </w:rPr>
      </w:pPr>
    </w:p>
    <w:p w:rsidRPr="007942C3" w:rsidR="007A721C" w:rsidP="007A721C" w:rsidRDefault="00A52524" w14:paraId="04FF9F77" w14:textId="72DCBA59">
      <w:pPr>
        <w:jc w:val="center"/>
        <w:rPr>
          <w:rFonts w:ascii="Times New Roman"/>
          <w:sz w:val="32"/>
          <w:lang w:val="ro-RO"/>
        </w:rPr>
      </w:pPr>
      <w:r w:rsidRPr="007942C3">
        <w:rPr>
          <w:rFonts w:ascii="Times New Roman"/>
          <w:sz w:val="32"/>
          <w:lang w:val="ro-RO"/>
        </w:rPr>
        <w:t>20</w:t>
      </w:r>
      <w:r w:rsidR="002876F6">
        <w:rPr>
          <w:rFonts w:ascii="Times New Roman"/>
          <w:sz w:val="32"/>
          <w:lang w:val="ro-RO"/>
        </w:rPr>
        <w:t>21</w:t>
      </w:r>
      <w:r w:rsidRPr="007942C3" w:rsidR="007A721C">
        <w:rPr>
          <w:rFonts w:ascii="Times New Roman"/>
          <w:sz w:val="32"/>
          <w:lang w:val="ro-RO"/>
        </w:rPr>
        <w:br w:type="page"/>
      </w:r>
    </w:p>
    <w:p w:rsidRPr="007942C3" w:rsidR="00355699" w:rsidRDefault="006A2293" w14:paraId="5D955765" w14:textId="77777777">
      <w:pPr>
        <w:spacing w:before="31"/>
        <w:ind w:left="1"/>
        <w:jc w:val="center"/>
        <w:rPr>
          <w:rFonts w:ascii="Times New Roman" w:hAnsi="Times New Roman" w:eastAsia="Times New Roman" w:cs="Times New Roman"/>
          <w:sz w:val="32"/>
          <w:szCs w:val="32"/>
          <w:lang w:val="ro-RO"/>
        </w:rPr>
      </w:pPr>
      <w:r w:rsidRPr="007942C3">
        <w:rPr>
          <w:rFonts w:ascii="Times New Roman"/>
          <w:sz w:val="32"/>
          <w:lang w:val="ro-RO"/>
        </w:rPr>
        <w:lastRenderedPageBreak/>
        <w:t>Cuprins</w:t>
      </w:r>
    </w:p>
    <w:sdt>
      <w:sdtPr>
        <w:rPr>
          <w:rFonts w:asciiTheme="minorHAnsi" w:hAnsiTheme="minorHAnsi" w:eastAsia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rsidRPr="007942C3" w:rsidR="007A721C" w:rsidRDefault="007A721C" w14:paraId="45469C40" w14:textId="77777777">
          <w:pPr>
            <w:pStyle w:val="TOCHeading"/>
            <w:rPr>
              <w:lang w:val="ro-RO"/>
            </w:rPr>
          </w:pPr>
        </w:p>
        <w:p w:rsidRPr="007942C3" w:rsidR="00784D83" w:rsidRDefault="007A721C" w14:paraId="61D4BD4F" w14:textId="66265D6F">
          <w:pPr>
            <w:pStyle w:val="TOC1"/>
            <w:tabs>
              <w:tab w:val="left" w:pos="652"/>
              <w:tab w:val="right" w:leader="dot" w:pos="10990"/>
            </w:tabs>
            <w:rPr>
              <w:rFonts w:asciiTheme="minorHAnsi" w:hAnsiTheme="minorHAnsi" w:eastAsiaTheme="minorEastAsia"/>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history="1" w:anchor="_Toc53917592">
            <w:r w:rsidRPr="007942C3" w:rsidR="00784D83">
              <w:rPr>
                <w:rStyle w:val="Hyperlink"/>
                <w:noProof/>
                <w:spacing w:val="1"/>
                <w:lang w:val="ro-RO"/>
              </w:rPr>
              <w:t>1.</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Scopul</w:t>
            </w:r>
            <w:r w:rsidRPr="007942C3" w:rsidR="00784D83">
              <w:rPr>
                <w:rStyle w:val="Hyperlink"/>
                <w:noProof/>
                <w:spacing w:val="-2"/>
                <w:lang w:val="ro-RO"/>
              </w:rPr>
              <w:t xml:space="preserve"> </w:t>
            </w:r>
            <w:r w:rsidRPr="007942C3" w:rsidR="00784D83">
              <w:rPr>
                <w:rStyle w:val="Hyperlink"/>
                <w:noProof/>
                <w:spacing w:val="-1"/>
                <w:lang w:val="ro-RO"/>
              </w:rPr>
              <w:t>aplicației</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_Toc53917592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5438FC" w14:paraId="396F592A" w14:textId="7C89D55B">
          <w:pPr>
            <w:pStyle w:val="TOC1"/>
            <w:tabs>
              <w:tab w:val="left" w:pos="652"/>
              <w:tab w:val="right" w:leader="dot" w:pos="10990"/>
            </w:tabs>
            <w:rPr>
              <w:rFonts w:asciiTheme="minorHAnsi" w:hAnsiTheme="minorHAnsi" w:eastAsiaTheme="minorEastAsia"/>
              <w:b w:val="0"/>
              <w:bCs w:val="0"/>
              <w:noProof/>
              <w:lang w:val="ro-RO"/>
            </w:rPr>
          </w:pPr>
          <w:hyperlink w:history="1" w:anchor="_Toc53917593">
            <w:r w:rsidRPr="007942C3" w:rsidR="00784D83">
              <w:rPr>
                <w:rStyle w:val="Hyperlink"/>
                <w:noProof/>
                <w:spacing w:val="1"/>
                <w:lang w:val="ro-RO"/>
              </w:rPr>
              <w:t>2.</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Aria</w:t>
            </w:r>
            <w:r w:rsidRPr="007942C3" w:rsidR="00784D83">
              <w:rPr>
                <w:rStyle w:val="Hyperlink"/>
                <w:noProof/>
                <w:spacing w:val="1"/>
                <w:lang w:val="ro-RO"/>
              </w:rPr>
              <w:t xml:space="preserve"> </w:t>
            </w:r>
            <w:r w:rsidRPr="007942C3" w:rsidR="00784D83">
              <w:rPr>
                <w:rStyle w:val="Hyperlink"/>
                <w:noProof/>
                <w:lang w:val="ro-RO"/>
              </w:rPr>
              <w:t xml:space="preserve">de </w:t>
            </w:r>
            <w:r w:rsidRPr="007942C3" w:rsidR="00784D83">
              <w:rPr>
                <w:rStyle w:val="Hyperlink"/>
                <w:noProof/>
                <w:spacing w:val="-1"/>
                <w:lang w:val="ro-RO"/>
              </w:rPr>
              <w:t>acoperire</w:t>
            </w:r>
            <w:r w:rsidRPr="007942C3" w:rsidR="00784D83">
              <w:rPr>
                <w:rStyle w:val="Hyperlink"/>
                <w:noProof/>
                <w:lang w:val="ro-RO"/>
              </w:rPr>
              <w:t xml:space="preserve"> a</w:t>
            </w:r>
            <w:r w:rsidRPr="007942C3" w:rsidR="00784D83">
              <w:rPr>
                <w:rStyle w:val="Hyperlink"/>
                <w:noProof/>
                <w:spacing w:val="1"/>
                <w:lang w:val="ro-RO"/>
              </w:rPr>
              <w:t xml:space="preserve"> </w:t>
            </w:r>
            <w:r w:rsidRPr="007942C3" w:rsidR="00784D83">
              <w:rPr>
                <w:rStyle w:val="Hyperlink"/>
                <w:noProof/>
                <w:spacing w:val="-1"/>
                <w:lang w:val="ro-RO"/>
              </w:rPr>
              <w:t>aplicației</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_Toc53917593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5438FC" w14:paraId="7FBC7573" w14:textId="2090D3F8">
          <w:pPr>
            <w:pStyle w:val="TOC1"/>
            <w:tabs>
              <w:tab w:val="left" w:pos="652"/>
              <w:tab w:val="right" w:leader="dot" w:pos="10990"/>
            </w:tabs>
            <w:rPr>
              <w:rFonts w:asciiTheme="minorHAnsi" w:hAnsiTheme="minorHAnsi" w:eastAsiaTheme="minorEastAsia"/>
              <w:b w:val="0"/>
              <w:bCs w:val="0"/>
              <w:noProof/>
              <w:lang w:val="ro-RO"/>
            </w:rPr>
          </w:pPr>
          <w:hyperlink w:history="1" w:anchor="_Toc53917594">
            <w:r w:rsidRPr="007942C3" w:rsidR="00784D83">
              <w:rPr>
                <w:rStyle w:val="Hyperlink"/>
                <w:noProof/>
                <w:spacing w:val="1"/>
                <w:lang w:val="ro-RO"/>
              </w:rPr>
              <w:t>3.</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Grupurile</w:t>
            </w:r>
            <w:r w:rsidRPr="007942C3" w:rsidR="00784D83">
              <w:rPr>
                <w:rStyle w:val="Hyperlink"/>
                <w:noProof/>
                <w:lang w:val="ro-RO"/>
              </w:rPr>
              <w:t xml:space="preserve"> de </w:t>
            </w:r>
            <w:r w:rsidRPr="007942C3" w:rsidR="00784D83">
              <w:rPr>
                <w:rStyle w:val="Hyperlink"/>
                <w:noProof/>
                <w:spacing w:val="-1"/>
                <w:lang w:val="ro-RO"/>
              </w:rPr>
              <w:t>interese</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_Toc53917594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5438FC" w14:paraId="7BF2AAC5" w14:textId="4FA5A285">
          <w:pPr>
            <w:pStyle w:val="TOC1"/>
            <w:tabs>
              <w:tab w:val="left" w:pos="652"/>
              <w:tab w:val="right" w:leader="dot" w:pos="10990"/>
            </w:tabs>
            <w:rPr>
              <w:rFonts w:asciiTheme="minorHAnsi" w:hAnsiTheme="minorHAnsi" w:eastAsiaTheme="minorEastAsia"/>
              <w:b w:val="0"/>
              <w:bCs w:val="0"/>
              <w:noProof/>
              <w:lang w:val="ro-RO"/>
            </w:rPr>
          </w:pPr>
          <w:hyperlink w:history="1" w:anchor="_Toc53917595">
            <w:r w:rsidRPr="007942C3" w:rsidR="00784D83">
              <w:rPr>
                <w:rStyle w:val="Hyperlink"/>
                <w:noProof/>
                <w:spacing w:val="1"/>
                <w:lang w:val="ro-RO"/>
              </w:rPr>
              <w:t>4.</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Colectarea</w:t>
            </w:r>
            <w:r w:rsidRPr="007942C3" w:rsidR="00784D83">
              <w:rPr>
                <w:rStyle w:val="Hyperlink"/>
                <w:noProof/>
                <w:spacing w:val="1"/>
                <w:lang w:val="ro-RO"/>
              </w:rPr>
              <w:t xml:space="preserve"> </w:t>
            </w:r>
            <w:r w:rsidRPr="007942C3" w:rsidR="00784D83">
              <w:rPr>
                <w:rStyle w:val="Hyperlink"/>
                <w:noProof/>
                <w:spacing w:val="-1"/>
                <w:lang w:val="ro-RO"/>
              </w:rPr>
              <w:t>cerințelor</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_Toc53917595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5438FC" w14:paraId="278E3A49" w14:textId="63154C9B">
          <w:pPr>
            <w:pStyle w:val="TOC1"/>
            <w:tabs>
              <w:tab w:val="left" w:pos="660"/>
              <w:tab w:val="right" w:leader="dot" w:pos="10990"/>
            </w:tabs>
            <w:rPr>
              <w:rFonts w:asciiTheme="minorHAnsi" w:hAnsiTheme="minorHAnsi" w:eastAsiaTheme="minorEastAsia"/>
              <w:b w:val="0"/>
              <w:bCs w:val="0"/>
              <w:noProof/>
              <w:lang w:val="ro-RO"/>
            </w:rPr>
          </w:pPr>
          <w:hyperlink w:history="1" w:anchor="_Toc53917596">
            <w:r w:rsidRPr="007942C3" w:rsidR="00784D83">
              <w:rPr>
                <w:rStyle w:val="Hyperlink"/>
                <w:noProof/>
                <w:spacing w:val="1"/>
                <w:lang w:val="ro-RO"/>
              </w:rPr>
              <w:t>4.1.</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Metode</w:t>
            </w:r>
            <w:r w:rsidRPr="007942C3" w:rsidR="00784D83">
              <w:rPr>
                <w:rStyle w:val="Hyperlink"/>
                <w:noProof/>
                <w:spacing w:val="1"/>
                <w:lang w:val="ro-RO"/>
              </w:rPr>
              <w:t xml:space="preserve"> </w:t>
            </w:r>
            <w:r w:rsidRPr="007942C3" w:rsidR="00784D83">
              <w:rPr>
                <w:rStyle w:val="Hyperlink"/>
                <w:noProof/>
                <w:spacing w:val="-1"/>
                <w:lang w:val="ro-RO"/>
              </w:rPr>
              <w:t>directe</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_Toc53917596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5438FC" w14:paraId="165EB998" w14:textId="0972A249">
          <w:pPr>
            <w:pStyle w:val="TOC1"/>
            <w:tabs>
              <w:tab w:val="left" w:pos="880"/>
              <w:tab w:val="right" w:leader="dot" w:pos="10990"/>
            </w:tabs>
            <w:rPr>
              <w:rFonts w:asciiTheme="minorHAnsi" w:hAnsiTheme="minorHAnsi" w:eastAsiaTheme="minorEastAsia"/>
              <w:b w:val="0"/>
              <w:bCs w:val="0"/>
              <w:noProof/>
              <w:lang w:val="ro-RO"/>
            </w:rPr>
          </w:pPr>
          <w:hyperlink w:history="1" w:anchor="_Toc53917597">
            <w:r w:rsidRPr="007942C3" w:rsidR="00784D83">
              <w:rPr>
                <w:rStyle w:val="Hyperlink"/>
                <w:noProof/>
                <w:lang w:val="ro-RO"/>
              </w:rPr>
              <w:t>4.1.1.</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Cerințele echipei de proiect</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_Toc53917597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5438FC" w14:paraId="4B02C31A" w14:textId="1552F63C">
          <w:pPr>
            <w:pStyle w:val="TOC1"/>
            <w:tabs>
              <w:tab w:val="left" w:pos="660"/>
              <w:tab w:val="right" w:leader="dot" w:pos="10990"/>
            </w:tabs>
            <w:rPr>
              <w:rFonts w:asciiTheme="minorHAnsi" w:hAnsiTheme="minorHAnsi" w:eastAsiaTheme="minorEastAsia"/>
              <w:b w:val="0"/>
              <w:bCs w:val="0"/>
              <w:noProof/>
              <w:lang w:val="ro-RO"/>
            </w:rPr>
          </w:pPr>
          <w:hyperlink w:history="1" w:anchor="_Toc53917598">
            <w:r w:rsidRPr="007942C3" w:rsidR="00784D83">
              <w:rPr>
                <w:rStyle w:val="Hyperlink"/>
                <w:noProof/>
                <w:spacing w:val="1"/>
                <w:lang w:val="ro-RO"/>
              </w:rPr>
              <w:t>4.2.</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Metode</w:t>
            </w:r>
            <w:r w:rsidRPr="007942C3" w:rsidR="00784D83">
              <w:rPr>
                <w:rStyle w:val="Hyperlink"/>
                <w:noProof/>
                <w:spacing w:val="-3"/>
                <w:lang w:val="ro-RO"/>
              </w:rPr>
              <w:t xml:space="preserve"> </w:t>
            </w:r>
            <w:r w:rsidRPr="007942C3" w:rsidR="00784D83">
              <w:rPr>
                <w:rStyle w:val="Hyperlink"/>
                <w:noProof/>
                <w:lang w:val="ro-RO"/>
              </w:rPr>
              <w:t>indirecte</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_Toc53917598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5438FC" w14:paraId="44038FD7" w14:textId="2D72E8DF">
          <w:pPr>
            <w:pStyle w:val="TOC1"/>
            <w:tabs>
              <w:tab w:val="left" w:pos="652"/>
              <w:tab w:val="right" w:leader="dot" w:pos="10990"/>
            </w:tabs>
            <w:rPr>
              <w:rFonts w:asciiTheme="minorHAnsi" w:hAnsiTheme="minorHAnsi" w:eastAsiaTheme="minorEastAsia"/>
              <w:b w:val="0"/>
              <w:bCs w:val="0"/>
              <w:noProof/>
              <w:lang w:val="ro-RO"/>
            </w:rPr>
          </w:pPr>
          <w:hyperlink w:history="1" w:anchor="_Toc53917599">
            <w:r w:rsidRPr="007942C3" w:rsidR="00784D83">
              <w:rPr>
                <w:rStyle w:val="Hyperlink"/>
                <w:noProof/>
                <w:spacing w:val="1"/>
                <w:lang w:val="ro-RO"/>
              </w:rPr>
              <w:t>5.</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Interpretarea</w:t>
            </w:r>
            <w:r w:rsidRPr="007942C3" w:rsidR="00784D83">
              <w:rPr>
                <w:rStyle w:val="Hyperlink"/>
                <w:noProof/>
                <w:spacing w:val="1"/>
                <w:lang w:val="ro-RO"/>
              </w:rPr>
              <w:t xml:space="preserve"> </w:t>
            </w:r>
            <w:r w:rsidRPr="007942C3" w:rsidR="00784D83">
              <w:rPr>
                <w:rStyle w:val="Hyperlink"/>
                <w:noProof/>
                <w:spacing w:val="-1"/>
                <w:lang w:val="ro-RO"/>
              </w:rPr>
              <w:t>cerințelor</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_Toc53917599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5438FC" w14:paraId="57B20B50" w14:textId="52A873A9">
          <w:pPr>
            <w:pStyle w:val="TOC1"/>
            <w:tabs>
              <w:tab w:val="left" w:pos="652"/>
              <w:tab w:val="right" w:leader="dot" w:pos="10990"/>
            </w:tabs>
            <w:rPr>
              <w:rFonts w:asciiTheme="minorHAnsi" w:hAnsiTheme="minorHAnsi" w:eastAsiaTheme="minorEastAsia"/>
              <w:b w:val="0"/>
              <w:bCs w:val="0"/>
              <w:noProof/>
              <w:lang w:val="ro-RO"/>
            </w:rPr>
          </w:pPr>
          <w:hyperlink w:history="1" w:anchor="_Toc53917600">
            <w:r w:rsidRPr="007942C3" w:rsidR="00784D83">
              <w:rPr>
                <w:rStyle w:val="Hyperlink"/>
                <w:noProof/>
                <w:spacing w:val="1"/>
                <w:lang w:val="ro-RO"/>
              </w:rPr>
              <w:t>6.</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Prioritizarea</w:t>
            </w:r>
            <w:r w:rsidRPr="007942C3" w:rsidR="00784D83">
              <w:rPr>
                <w:rStyle w:val="Hyperlink"/>
                <w:noProof/>
                <w:spacing w:val="1"/>
                <w:lang w:val="ro-RO"/>
              </w:rPr>
              <w:t xml:space="preserve"> </w:t>
            </w:r>
            <w:r w:rsidRPr="007942C3" w:rsidR="00784D83">
              <w:rPr>
                <w:rStyle w:val="Hyperlink"/>
                <w:noProof/>
                <w:spacing w:val="-1"/>
                <w:lang w:val="ro-RO"/>
              </w:rPr>
              <w:t>cerințelor</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_Toc53917600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5438FC" w14:paraId="6468DE97" w14:textId="27D38BA5">
          <w:pPr>
            <w:pStyle w:val="TOC1"/>
            <w:tabs>
              <w:tab w:val="left" w:pos="652"/>
              <w:tab w:val="right" w:leader="dot" w:pos="10990"/>
            </w:tabs>
            <w:rPr>
              <w:rFonts w:asciiTheme="minorHAnsi" w:hAnsiTheme="minorHAnsi" w:eastAsiaTheme="minorEastAsia"/>
              <w:b w:val="0"/>
              <w:bCs w:val="0"/>
              <w:noProof/>
              <w:lang w:val="ro-RO"/>
            </w:rPr>
          </w:pPr>
          <w:hyperlink w:history="1" w:anchor="_Toc53917601">
            <w:r w:rsidRPr="007942C3" w:rsidR="00784D83">
              <w:rPr>
                <w:rStyle w:val="Hyperlink"/>
                <w:noProof/>
                <w:spacing w:val="1"/>
                <w:lang w:val="ro-RO"/>
              </w:rPr>
              <w:t>7.</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Specificații</w:t>
            </w:r>
            <w:r w:rsidRPr="007942C3" w:rsidR="00784D83">
              <w:rPr>
                <w:rStyle w:val="Hyperlink"/>
                <w:noProof/>
                <w:spacing w:val="1"/>
                <w:lang w:val="ro-RO"/>
              </w:rPr>
              <w:t xml:space="preserve"> </w:t>
            </w:r>
            <w:r w:rsidRPr="007942C3" w:rsidR="00784D83">
              <w:rPr>
                <w:rStyle w:val="Hyperlink"/>
                <w:noProof/>
                <w:spacing w:val="-1"/>
                <w:lang w:val="ro-RO"/>
              </w:rPr>
              <w:t>de analiză</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_Toc53917601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5438FC" w14:paraId="26304197" w14:textId="1594A58A">
          <w:pPr>
            <w:pStyle w:val="TOC1"/>
            <w:tabs>
              <w:tab w:val="left" w:pos="652"/>
              <w:tab w:val="right" w:leader="dot" w:pos="10990"/>
            </w:tabs>
            <w:rPr>
              <w:rFonts w:asciiTheme="minorHAnsi" w:hAnsiTheme="minorHAnsi" w:eastAsiaTheme="minorEastAsia"/>
              <w:b w:val="0"/>
              <w:bCs w:val="0"/>
              <w:noProof/>
              <w:lang w:val="ro-RO"/>
            </w:rPr>
          </w:pPr>
          <w:hyperlink w:history="1" w:anchor="_Toc53917602">
            <w:r w:rsidRPr="007942C3" w:rsidR="00784D83">
              <w:rPr>
                <w:rStyle w:val="Hyperlink"/>
                <w:noProof/>
                <w:spacing w:val="1"/>
                <w:lang w:val="ro-RO"/>
              </w:rPr>
              <w:t>8.</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Contribuția echipei</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_Toc53917602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A721C" w:rsidRDefault="007A721C" w14:paraId="582DA1F5" w14:textId="24510590">
          <w:pPr>
            <w:rPr>
              <w:lang w:val="ro-RO"/>
            </w:rPr>
          </w:pPr>
          <w:r w:rsidRPr="007942C3">
            <w:rPr>
              <w:b/>
              <w:bCs/>
              <w:noProof/>
              <w:lang w:val="ro-RO"/>
            </w:rPr>
            <w:fldChar w:fldCharType="end"/>
          </w:r>
        </w:p>
      </w:sdtContent>
    </w:sdt>
    <w:p w:rsidRPr="007942C3" w:rsidR="00355699" w:rsidRDefault="00355699" w14:paraId="69AB1EED" w14:textId="77777777">
      <w:pPr>
        <w:jc w:val="center"/>
        <w:rPr>
          <w:rFonts w:ascii="Calibri" w:hAnsi="Calibri" w:eastAsia="Calibri" w:cs="Calibri"/>
          <w:lang w:val="ro-RO"/>
        </w:rPr>
        <w:sectPr w:rsidRPr="007942C3" w:rsidR="00355699">
          <w:pgSz w:w="12240" w:h="15840" w:orient="portrait"/>
          <w:pgMar w:top="680" w:right="620" w:bottom="280" w:left="620" w:header="720" w:footer="720" w:gutter="0"/>
          <w:cols w:space="720"/>
          <w:headerReference w:type="default" r:id="R47fcbe4e390f48e9"/>
          <w:footerReference w:type="default" r:id="Rc5abbe2566a140b2"/>
        </w:sectPr>
      </w:pPr>
    </w:p>
    <w:p w:rsidRPr="007942C3" w:rsidR="00355699" w:rsidP="786153EC" w:rsidRDefault="006A2293" w14:paraId="64CE4BA7" w14:textId="77777777">
      <w:pPr>
        <w:pStyle w:val="Heading1"/>
        <w:numPr>
          <w:ilvl w:val="0"/>
          <w:numId w:val="1"/>
        </w:numPr>
        <w:tabs>
          <w:tab w:val="left" w:pos="381"/>
        </w:tabs>
        <w:spacing w:before="35"/>
        <w:ind w:hanging="280"/>
        <w:rPr>
          <w:rFonts w:ascii="Arial" w:hAnsi="Arial" w:eastAsia="Arial" w:cs="Arial"/>
          <w:b w:val="0"/>
          <w:bCs w:val="0"/>
          <w:lang w:val="ro-RO"/>
        </w:rPr>
      </w:pPr>
      <w:bookmarkStart w:name="_Toc53917592" w:id="0"/>
      <w:r w:rsidRPr="786153EC" w:rsidR="006A2293">
        <w:rPr>
          <w:rFonts w:ascii="Arial" w:hAnsi="Arial" w:eastAsia="Arial" w:cs="Arial"/>
          <w:spacing w:val="-1"/>
          <w:lang w:val="ro-RO"/>
        </w:rPr>
        <w:lastRenderedPageBreak/>
        <w:t>Scopul</w:t>
      </w:r>
      <w:r w:rsidRPr="786153EC" w:rsidR="006A2293">
        <w:rPr>
          <w:rFonts w:ascii="Arial" w:hAnsi="Arial" w:eastAsia="Arial" w:cs="Arial"/>
          <w:spacing w:val="-2"/>
          <w:lang w:val="ro-RO"/>
        </w:rPr>
        <w:t xml:space="preserve"> </w:t>
      </w:r>
      <w:r w:rsidRPr="786153EC" w:rsidR="006A2293">
        <w:rPr>
          <w:rFonts w:ascii="Arial" w:hAnsi="Arial" w:eastAsia="Arial" w:cs="Arial"/>
          <w:spacing w:val="-1"/>
          <w:lang w:val="ro-RO"/>
        </w:rPr>
        <w:t>aplicației</w:t>
      </w:r>
      <w:bookmarkEnd w:id="0"/>
    </w:p>
    <w:p w:rsidR="00E253DE" w:rsidP="786153EC" w:rsidRDefault="006A2293" w14:paraId="62F35757" w14:textId="77777777">
      <w:pPr>
        <w:pStyle w:val="BodyText"/>
        <w:spacing w:before="181"/>
        <w:rPr>
          <w:rFonts w:ascii="Arial" w:hAnsi="Arial" w:eastAsia="Arial" w:cs="Arial"/>
          <w:color w:val="A6A6A6"/>
          <w:spacing w:val="-1"/>
          <w:lang w:val="ro-RO"/>
        </w:rPr>
      </w:pPr>
      <w:r w:rsidRPr="786153EC" w:rsidR="006A2293">
        <w:rPr>
          <w:rFonts w:ascii="Arial" w:hAnsi="Arial" w:eastAsia="Arial" w:cs="Arial"/>
          <w:color w:val="A6A6A6"/>
          <w:spacing w:val="-1"/>
          <w:lang w:val="ro-RO"/>
        </w:rPr>
        <w:t>Descrierea</w:t>
      </w:r>
      <w:r w:rsidRPr="786153EC" w:rsidR="006A2293">
        <w:rPr>
          <w:rFonts w:ascii="Arial" w:hAnsi="Arial" w:eastAsia="Arial" w:cs="Arial"/>
          <w:color w:val="A6A6A6"/>
          <w:spacing w:val="-8"/>
          <w:lang w:val="ro-RO"/>
        </w:rPr>
        <w:t xml:space="preserve"> </w:t>
      </w:r>
      <w:r w:rsidRPr="786153EC" w:rsidR="00E00D6A">
        <w:rPr>
          <w:rFonts w:ascii="Arial" w:hAnsi="Arial" w:eastAsia="Arial" w:cs="Arial"/>
          <w:color w:val="A6A6A6"/>
          <w:lang w:val="ro-RO"/>
        </w:rPr>
        <w:t>tipului, misiunii și utilizatorilor</w:t>
      </w:r>
      <w:r w:rsidRPr="786153EC" w:rsidR="006A2293">
        <w:rPr>
          <w:rFonts w:ascii="Arial" w:hAnsi="Arial" w:eastAsia="Arial" w:cs="Arial"/>
          <w:color w:val="A6A6A6"/>
          <w:spacing w:val="-7"/>
          <w:lang w:val="ro-RO"/>
        </w:rPr>
        <w:t xml:space="preserve"> </w:t>
      </w:r>
      <w:r w:rsidRPr="786153EC" w:rsidR="006A2293">
        <w:rPr>
          <w:rFonts w:ascii="Arial" w:hAnsi="Arial" w:eastAsia="Arial" w:cs="Arial"/>
          <w:color w:val="A6A6A6"/>
          <w:spacing w:val="-1"/>
          <w:lang w:val="ro-RO"/>
        </w:rPr>
        <w:t>aplicației</w:t>
      </w:r>
      <w:r w:rsidRPr="786153EC" w:rsidR="006A2293">
        <w:rPr>
          <w:rFonts w:ascii="Arial" w:hAnsi="Arial" w:eastAsia="Arial" w:cs="Arial"/>
          <w:color w:val="A6A6A6"/>
          <w:spacing w:val="-7"/>
          <w:lang w:val="ro-RO"/>
        </w:rPr>
        <w:t xml:space="preserve"> </w:t>
      </w:r>
      <w:r w:rsidRPr="786153EC" w:rsidR="006A2293">
        <w:rPr>
          <w:rFonts w:ascii="Arial" w:hAnsi="Arial" w:eastAsia="Arial" w:cs="Arial"/>
          <w:color w:val="A6A6A6"/>
          <w:lang w:val="ro-RO"/>
        </w:rPr>
        <w:t>(max.</w:t>
      </w:r>
      <w:r w:rsidRPr="786153EC" w:rsidR="006A2293">
        <w:rPr>
          <w:rFonts w:ascii="Arial" w:hAnsi="Arial" w:eastAsia="Arial" w:cs="Arial"/>
          <w:color w:val="A6A6A6"/>
          <w:spacing w:val="-6"/>
          <w:lang w:val="ro-RO"/>
        </w:rPr>
        <w:t xml:space="preserve"> </w:t>
      </w:r>
      <w:r w:rsidRPr="786153EC" w:rsidR="006A2293">
        <w:rPr>
          <w:rFonts w:ascii="Arial" w:hAnsi="Arial" w:eastAsia="Arial" w:cs="Arial"/>
          <w:color w:val="A6A6A6"/>
          <w:lang w:val="ro-RO"/>
        </w:rPr>
        <w:t>½</w:t>
      </w:r>
      <w:r w:rsidRPr="786153EC" w:rsidR="006A2293">
        <w:rPr>
          <w:rFonts w:ascii="Arial" w:hAnsi="Arial" w:eastAsia="Arial" w:cs="Arial"/>
          <w:color w:val="A6A6A6"/>
          <w:spacing w:val="-6"/>
          <w:lang w:val="ro-RO"/>
        </w:rPr>
        <w:t xml:space="preserve"> </w:t>
      </w:r>
      <w:r w:rsidRPr="786153EC" w:rsidR="006A2293">
        <w:rPr>
          <w:rFonts w:ascii="Arial" w:hAnsi="Arial" w:eastAsia="Arial" w:cs="Arial"/>
          <w:color w:val="A6A6A6"/>
          <w:lang w:val="ro-RO"/>
        </w:rPr>
        <w:t>de</w:t>
      </w:r>
      <w:r w:rsidRPr="786153EC" w:rsidR="006A2293">
        <w:rPr>
          <w:rFonts w:ascii="Arial" w:hAnsi="Arial" w:eastAsia="Arial" w:cs="Arial"/>
          <w:color w:val="A6A6A6"/>
          <w:spacing w:val="-7"/>
          <w:lang w:val="ro-RO"/>
        </w:rPr>
        <w:t xml:space="preserve"> </w:t>
      </w:r>
      <w:r w:rsidRPr="786153EC" w:rsidR="006A2293">
        <w:rPr>
          <w:rFonts w:ascii="Arial" w:hAnsi="Arial" w:eastAsia="Arial" w:cs="Arial"/>
          <w:color w:val="A6A6A6"/>
          <w:spacing w:val="-1"/>
          <w:lang w:val="ro-RO"/>
        </w:rPr>
        <w:t>pagină)</w:t>
      </w:r>
      <w:r w:rsidRPr="786153EC" w:rsidR="00320483">
        <w:rPr>
          <w:rFonts w:ascii="Arial" w:hAnsi="Arial" w:eastAsia="Arial" w:cs="Arial"/>
          <w:color w:val="A6A6A6"/>
          <w:spacing w:val="-1"/>
          <w:lang w:val="ro-RO"/>
        </w:rPr>
        <w:t xml:space="preserve">. Specific pentru proiectul pe care îl aveți voi de făcut puteți să justificați de ce respectivul </w:t>
      </w:r>
      <w:proofErr w:type="spellStart"/>
      <w:r w:rsidRPr="786153EC" w:rsidR="00320483">
        <w:rPr>
          <w:rFonts w:ascii="Arial" w:hAnsi="Arial" w:eastAsia="Arial" w:cs="Arial"/>
          <w:color w:val="A6A6A6"/>
          <w:spacing w:val="-1"/>
          <w:lang w:val="ro-RO"/>
        </w:rPr>
        <w:t>dumb</w:t>
      </w:r>
      <w:proofErr w:type="spellEnd"/>
      <w:r w:rsidRPr="786153EC" w:rsidR="00320483">
        <w:rPr>
          <w:rFonts w:ascii="Arial" w:hAnsi="Arial" w:eastAsia="Arial" w:cs="Arial"/>
          <w:color w:val="A6A6A6"/>
          <w:spacing w:val="-1"/>
          <w:lang w:val="ro-RO"/>
        </w:rPr>
        <w:t xml:space="preserve"> </w:t>
      </w:r>
      <w:proofErr w:type="spellStart"/>
      <w:r w:rsidRPr="786153EC" w:rsidR="00320483">
        <w:rPr>
          <w:rFonts w:ascii="Arial" w:hAnsi="Arial" w:eastAsia="Arial" w:cs="Arial"/>
          <w:color w:val="A6A6A6"/>
          <w:spacing w:val="-1"/>
          <w:lang w:val="ro-RO"/>
        </w:rPr>
        <w:t>device</w:t>
      </w:r>
      <w:proofErr w:type="spellEnd"/>
      <w:r w:rsidRPr="786153EC" w:rsidR="00320483">
        <w:rPr>
          <w:rFonts w:ascii="Arial" w:hAnsi="Arial" w:eastAsia="Arial" w:cs="Arial"/>
          <w:color w:val="A6A6A6"/>
          <w:spacing w:val="-1"/>
          <w:lang w:val="ro-RO"/>
        </w:rPr>
        <w:t xml:space="preserve"> ar trebui făcut „</w:t>
      </w:r>
      <w:proofErr w:type="spellStart"/>
      <w:r w:rsidRPr="786153EC" w:rsidR="00320483">
        <w:rPr>
          <w:rFonts w:ascii="Arial" w:hAnsi="Arial" w:eastAsia="Arial" w:cs="Arial"/>
          <w:color w:val="A6A6A6"/>
          <w:spacing w:val="-1"/>
          <w:lang w:val="ro-RO"/>
        </w:rPr>
        <w:t>smart</w:t>
      </w:r>
      <w:proofErr w:type="spellEnd"/>
      <w:r w:rsidRPr="786153EC" w:rsidR="00320483">
        <w:rPr>
          <w:rFonts w:ascii="Arial" w:hAnsi="Arial" w:eastAsia="Arial" w:cs="Arial"/>
          <w:color w:val="A6A6A6"/>
          <w:spacing w:val="-1"/>
          <w:lang w:val="ro-RO"/>
        </w:rPr>
        <w:t>”.</w:t>
      </w:r>
    </w:p>
    <w:p w:rsidR="00355699" w:rsidP="3E9E182E" w:rsidRDefault="00B84C5E" w14:paraId="5939328A" w14:textId="43117065">
      <w:pPr>
        <w:pStyle w:val="BodyText"/>
        <w:spacing w:before="181"/>
        <w:rPr>
          <w:rFonts w:ascii="Arial" w:hAnsi="Arial" w:eastAsia="Arial" w:cs="Arial"/>
          <w:color w:val="auto"/>
          <w:spacing w:val="-1"/>
          <w:lang w:val="ro-RO"/>
        </w:rPr>
      </w:pPr>
      <w:r w:rsidRPr="786153EC" w:rsidR="00B84C5E">
        <w:rPr>
          <w:rFonts w:ascii="Arial" w:hAnsi="Arial" w:eastAsia="Arial" w:cs="Arial"/>
          <w:spacing w:val="-1"/>
          <w:lang w:val="ro-RO"/>
        </w:rPr>
        <w:t xml:space="preserve">Aplicația </w:t>
      </w:r>
      <w:proofErr w:type="spellStart"/>
      <w:r w:rsidRPr="786153EC" w:rsidR="00B84C5E">
        <w:rPr>
          <w:rFonts w:ascii="Arial" w:hAnsi="Arial" w:eastAsia="Arial" w:cs="Arial"/>
          <w:spacing w:val="-1"/>
          <w:lang w:val="ro-RO"/>
        </w:rPr>
        <w:t>Smart</w:t>
      </w:r>
      <w:proofErr w:type="spellEnd"/>
      <w:r w:rsidRPr="786153EC" w:rsidR="00B84C5E">
        <w:rPr>
          <w:rFonts w:ascii="Arial" w:hAnsi="Arial" w:eastAsia="Arial" w:cs="Arial"/>
          <w:spacing w:val="-1"/>
          <w:lang w:val="ro-RO"/>
        </w:rPr>
        <w:t xml:space="preserve"> </w:t>
      </w:r>
      <w:proofErr w:type="spellStart"/>
      <w:r w:rsidRPr="786153EC" w:rsidR="00B84C5E">
        <w:rPr>
          <w:rFonts w:ascii="Arial" w:hAnsi="Arial" w:eastAsia="Arial" w:cs="Arial"/>
          <w:spacing w:val="-1"/>
          <w:lang w:val="ro-RO"/>
        </w:rPr>
        <w:t>Lights</w:t>
      </w:r>
      <w:proofErr w:type="spellEnd"/>
      <w:r w:rsidRPr="786153EC" w:rsidR="00B84C5E">
        <w:rPr>
          <w:rFonts w:ascii="Arial" w:hAnsi="Arial" w:eastAsia="Arial" w:cs="Arial"/>
          <w:spacing w:val="-1"/>
          <w:lang w:val="ro-RO"/>
        </w:rPr>
        <w:t xml:space="preserve"> </w:t>
      </w:r>
      <w:proofErr w:type="spellStart"/>
      <w:r w:rsidRPr="786153EC" w:rsidR="00B84C5E">
        <w:rPr>
          <w:rFonts w:ascii="Arial" w:hAnsi="Arial" w:eastAsia="Arial" w:cs="Arial"/>
          <w:spacing w:val="-1"/>
          <w:lang w:val="ro-RO"/>
        </w:rPr>
        <w:t>IoT</w:t>
      </w:r>
      <w:proofErr w:type="spellEnd"/>
      <w:r w:rsidRPr="786153EC" w:rsidR="00B84C5E">
        <w:rPr>
          <w:rFonts w:ascii="Arial" w:hAnsi="Arial" w:eastAsia="Arial" w:cs="Arial"/>
          <w:spacing w:val="-1"/>
          <w:lang w:val="ro-RO"/>
        </w:rPr>
        <w:t xml:space="preserve"> este un produs software </w:t>
      </w:r>
      <w:r w:rsidRPr="786153EC" w:rsidR="00256466">
        <w:rPr>
          <w:rFonts w:ascii="Arial" w:hAnsi="Arial" w:eastAsia="Arial" w:cs="Arial"/>
          <w:spacing w:val="-1"/>
          <w:lang w:val="ro-RO"/>
        </w:rPr>
        <w:t xml:space="preserve">care permite utilizatorilor să interacționeze cu dispozitive </w:t>
      </w:r>
      <w:proofErr w:type="spellStart"/>
      <w:r w:rsidRPr="786153EC" w:rsidR="00256466">
        <w:rPr>
          <w:rFonts w:ascii="Arial" w:hAnsi="Arial" w:eastAsia="Arial" w:cs="Arial"/>
          <w:spacing w:val="-1"/>
          <w:lang w:val="ro-RO"/>
        </w:rPr>
        <w:t>embedded</w:t>
      </w:r>
      <w:proofErr w:type="spellEnd"/>
      <w:r w:rsidRPr="786153EC" w:rsidR="00256466">
        <w:rPr>
          <w:rFonts w:ascii="Arial" w:hAnsi="Arial" w:eastAsia="Arial" w:cs="Arial"/>
          <w:spacing w:val="-1"/>
          <w:lang w:val="ro-RO"/>
        </w:rPr>
        <w:t xml:space="preserve"> din sfera</w:t>
      </w:r>
      <w:r w:rsidRPr="786153EC" w:rsidR="00F132A2">
        <w:rPr>
          <w:rFonts w:ascii="Arial" w:hAnsi="Arial" w:eastAsia="Arial" w:cs="Arial"/>
          <w:spacing w:val="-1"/>
          <w:lang w:val="ro-RO"/>
        </w:rPr>
        <w:t xml:space="preserve"> </w:t>
      </w:r>
      <w:proofErr w:type="spellStart"/>
      <w:r w:rsidRPr="786153EC" w:rsidR="00F132A2">
        <w:rPr>
          <w:rFonts w:ascii="Arial" w:hAnsi="Arial" w:eastAsia="Arial" w:cs="Arial"/>
          <w:spacing w:val="-1"/>
          <w:lang w:val="ro-RO"/>
        </w:rPr>
        <w:t xml:space="preserve">IoT</w:t>
      </w:r>
      <w:proofErr w:type="spellEnd"/>
      <w:r w:rsidRPr="786153EC" w:rsidR="00F132A2">
        <w:rPr>
          <w:rFonts w:ascii="Arial" w:hAnsi="Arial" w:eastAsia="Arial" w:cs="Arial"/>
          <w:spacing w:val="-1"/>
          <w:lang w:val="ro-RO"/>
        </w:rPr>
        <w:t xml:space="preserve">, în particular vizând simularea unui scenariu de îmbunătățire a dispozitivelor uzuale din </w:t>
      </w:r>
      <w:r w:rsidRPr="786153EC" w:rsidR="004A46B7">
        <w:rPr>
          <w:rFonts w:ascii="Arial" w:hAnsi="Arial" w:eastAsia="Arial" w:cs="Arial"/>
          <w:spacing w:val="-1"/>
          <w:lang w:val="ro-RO"/>
        </w:rPr>
        <w:t xml:space="preserve">locuințe. </w:t>
      </w:r>
      <w:r w:rsidRPr="786153EC" w:rsidR="00020552">
        <w:rPr>
          <w:rFonts w:ascii="Arial" w:hAnsi="Arial" w:eastAsia="Arial" w:cs="Arial"/>
          <w:spacing w:val="-1"/>
          <w:lang w:val="ro-RO"/>
        </w:rPr>
        <w:t xml:space="preserve">Scopul acestui produs este de a introduce un sistem de lumini </w:t>
      </w:r>
      <w:r w:rsidRPr="786153EC" w:rsidR="00396289">
        <w:rPr>
          <w:rFonts w:ascii="Arial" w:hAnsi="Arial" w:eastAsia="Arial" w:cs="Arial"/>
          <w:spacing w:val="-1"/>
          <w:lang w:val="ro-RO"/>
        </w:rPr>
        <w:t xml:space="preserve">interactiv </w:t>
      </w:r>
      <w:r w:rsidRPr="786153EC" w:rsidR="00020552">
        <w:rPr>
          <w:rFonts w:ascii="Arial" w:hAnsi="Arial" w:eastAsia="Arial" w:cs="Arial"/>
          <w:spacing w:val="-1"/>
          <w:lang w:val="ro-RO"/>
        </w:rPr>
        <w:t>care</w:t>
      </w:r>
      <w:r w:rsidRPr="786153EC" w:rsidR="00396289">
        <w:rPr>
          <w:rFonts w:ascii="Arial" w:hAnsi="Arial" w:eastAsia="Arial" w:cs="Arial"/>
          <w:spacing w:val="-1"/>
          <w:lang w:val="ro-RO"/>
        </w:rPr>
        <w:t xml:space="preserve">, </w:t>
      </w:r>
      <w:r w:rsidRPr="786153EC" w:rsidR="00B35D11">
        <w:rPr>
          <w:rFonts w:ascii="Arial" w:hAnsi="Arial" w:eastAsia="Arial" w:cs="Arial"/>
          <w:spacing w:val="-1"/>
          <w:lang w:val="ro-RO"/>
        </w:rPr>
        <w:t xml:space="preserve">la </w:t>
      </w:r>
      <w:r w:rsidRPr="786153EC" w:rsidR="00396289">
        <w:rPr>
          <w:rFonts w:ascii="Arial" w:hAnsi="Arial" w:eastAsia="Arial" w:cs="Arial"/>
          <w:spacing w:val="-1"/>
          <w:lang w:val="ro-RO"/>
        </w:rPr>
        <w:t>interceptarea semnalelor sonore</w:t>
      </w:r>
      <w:r w:rsidRPr="786153EC" w:rsidR="00B35D11">
        <w:rPr>
          <w:rFonts w:ascii="Arial" w:hAnsi="Arial" w:eastAsia="Arial" w:cs="Arial"/>
          <w:spacing w:val="-1"/>
          <w:lang w:val="ro-RO"/>
        </w:rPr>
        <w:t>,</w:t>
      </w:r>
      <w:r w:rsidRPr="786153EC" w:rsidR="00020552">
        <w:rPr>
          <w:rFonts w:ascii="Arial" w:hAnsi="Arial" w:eastAsia="Arial" w:cs="Arial"/>
          <w:spacing w:val="-1"/>
          <w:lang w:val="ro-RO"/>
        </w:rPr>
        <w:t xml:space="preserve"> permite setarea unei atmosfere personalizate atât prin schimbarea nuanțelor luminii și a intensității, </w:t>
      </w:r>
      <w:r w:rsidRPr="3E9E182E" w:rsidR="00020552">
        <w:rPr>
          <w:rFonts w:ascii="Arial" w:hAnsi="Arial" w:eastAsia="Arial" w:cs="Arial"/>
          <w:color w:val="auto"/>
          <w:spacing w:val="-1"/>
          <w:lang w:val="ro-RO"/>
        </w:rPr>
        <w:t xml:space="preserve">c</w:t>
      </w:r>
      <w:r w:rsidRPr="3E9E182E" w:rsidR="00B35D11">
        <w:rPr>
          <w:rFonts w:ascii="Arial" w:hAnsi="Arial" w:eastAsia="Arial" w:cs="Arial"/>
          <w:color w:val="auto"/>
          <w:spacing w:val="-1"/>
          <w:lang w:val="ro-RO"/>
        </w:rPr>
        <w:t>â</w:t>
      </w:r>
      <w:r w:rsidRPr="3E9E182E" w:rsidR="00020552">
        <w:rPr>
          <w:rFonts w:ascii="Arial" w:hAnsi="Arial" w:eastAsia="Arial" w:cs="Arial"/>
          <w:color w:val="auto"/>
          <w:spacing w:val="-1"/>
          <w:lang w:val="ro-RO"/>
        </w:rPr>
        <w:t>t și perm</w:t>
      </w:r>
      <w:r w:rsidRPr="3E9E182E" w:rsidR="009129BD">
        <w:rPr>
          <w:rFonts w:ascii="Arial" w:hAnsi="Arial" w:eastAsia="Arial" w:cs="Arial"/>
          <w:color w:val="auto"/>
          <w:spacing w:val="-1"/>
          <w:lang w:val="ro-RO"/>
        </w:rPr>
        <w:t>iterea jocului de culori</w:t>
      </w:r>
      <w:r w:rsidRPr="3E9E182E" w:rsidR="009129BD">
        <w:rPr>
          <w:rFonts w:ascii="Arial" w:hAnsi="Arial" w:eastAsia="Arial" w:cs="Arial"/>
          <w:color w:val="auto"/>
          <w:spacing w:val="-1"/>
          <w:lang w:val="ro-RO"/>
        </w:rPr>
        <w:t>.</w:t>
      </w:r>
      <w:r w:rsidRPr="3E9E182E" w:rsidR="005D7571">
        <w:rPr>
          <w:rFonts w:ascii="Arial" w:hAnsi="Arial" w:eastAsia="Arial" w:cs="Arial"/>
          <w:color w:val="auto"/>
          <w:spacing w:val="-1"/>
          <w:lang w:val="ro-RO"/>
        </w:rPr>
        <w:t xml:space="preserve"> </w:t>
      </w:r>
    </w:p>
    <w:p w:rsidRPr="007942C3" w:rsidR="00315B74" w:rsidP="786153EC" w:rsidRDefault="009F34AA" w14:paraId="0F11B2AE" w14:textId="5D012B35">
      <w:pPr>
        <w:pStyle w:val="BodyText"/>
        <w:spacing w:before="181"/>
        <w:rPr>
          <w:rFonts w:ascii="Arial" w:hAnsi="Arial" w:eastAsia="Arial" w:cs="Arial"/>
          <w:lang w:val="ro-RO"/>
        </w:rPr>
      </w:pPr>
      <w:r w:rsidRPr="786153EC" w:rsidR="009F34AA">
        <w:rPr>
          <w:rFonts w:ascii="Arial" w:hAnsi="Arial" w:eastAsia="Arial" w:cs="Arial"/>
          <w:lang w:val="ro-RO"/>
        </w:rPr>
        <w:t>Publicul-țintă este reprezentat de persoane de orice vâ</w:t>
      </w:r>
      <w:r w:rsidRPr="786153EC" w:rsidR="00261079">
        <w:rPr>
          <w:rFonts w:ascii="Arial" w:hAnsi="Arial" w:eastAsia="Arial" w:cs="Arial"/>
          <w:lang w:val="ro-RO"/>
        </w:rPr>
        <w:t>rstă,</w:t>
      </w:r>
      <w:r w:rsidRPr="786153EC" w:rsidR="00261079">
        <w:rPr>
          <w:rFonts w:ascii="Arial" w:hAnsi="Arial" w:eastAsia="Arial" w:cs="Arial"/>
          <w:color w:val="548DD4" w:themeColor="text2" w:themeTint="99" w:themeShade="FF"/>
          <w:lang w:val="ro-RO"/>
        </w:rPr>
        <w:t xml:space="preserve"> </w:t>
      </w:r>
      <w:r w:rsidRPr="786153EC" w:rsidR="00CE5FAB">
        <w:rPr>
          <w:rFonts w:ascii="Arial" w:hAnsi="Arial" w:eastAsia="Arial" w:cs="Arial"/>
          <w:color w:val="548DD4" w:themeColor="text2" w:themeTint="99" w:themeShade="FF"/>
          <w:lang w:val="ro-RO"/>
        </w:rPr>
        <w:t>fiind un plus de confort</w:t>
      </w:r>
      <w:r w:rsidRPr="786153EC" w:rsidR="00434860">
        <w:rPr>
          <w:rFonts w:ascii="Arial" w:hAnsi="Arial" w:eastAsia="Arial" w:cs="Arial"/>
          <w:color w:val="548DD4" w:themeColor="text2" w:themeTint="99" w:themeShade="FF"/>
          <w:lang w:val="ro-RO"/>
        </w:rPr>
        <w:t>.</w:t>
      </w:r>
      <w:r w:rsidRPr="786153EC" w:rsidR="00434860">
        <w:rPr>
          <w:rFonts w:ascii="Arial" w:hAnsi="Arial" w:eastAsia="Arial" w:cs="Arial"/>
          <w:lang w:val="ro-RO"/>
        </w:rPr>
        <w:t xml:space="preserve"> Atât copiii, care nu pot să ajungă la întrerupător, cât și persoanele cu dizabilități pot utiliza acest dispozitiv, dându-le independență pentru </w:t>
      </w:r>
      <w:r w:rsidRPr="786153EC" w:rsidR="7B474F95">
        <w:rPr>
          <w:rFonts w:ascii="Arial" w:hAnsi="Arial" w:eastAsia="Arial" w:cs="Arial"/>
          <w:lang w:val="ro-RO"/>
        </w:rPr>
        <w:t>o</w:t>
      </w:r>
      <w:r w:rsidRPr="786153EC" w:rsidR="00434860">
        <w:rPr>
          <w:rFonts w:ascii="Arial" w:hAnsi="Arial" w:eastAsia="Arial" w:cs="Arial"/>
          <w:lang w:val="ro-RO"/>
        </w:rPr>
        <w:t xml:space="preserve"> activitate așa simplă precum aprinsul becului</w:t>
      </w:r>
      <w:r w:rsidRPr="786153EC" w:rsidR="002A574C">
        <w:rPr>
          <w:rFonts w:ascii="Arial" w:hAnsi="Arial" w:eastAsia="Arial" w:cs="Arial"/>
          <w:lang w:val="ro-RO"/>
        </w:rPr>
        <w:t>.</w:t>
      </w:r>
    </w:p>
    <w:p w:rsidRPr="007942C3" w:rsidR="00355699" w:rsidP="786153EC" w:rsidRDefault="006A2293" w14:paraId="0254AF0E" w14:textId="511C6331">
      <w:pPr>
        <w:pStyle w:val="Heading1"/>
        <w:numPr>
          <w:ilvl w:val="0"/>
          <w:numId w:val="1"/>
        </w:numPr>
        <w:tabs>
          <w:tab w:val="left" w:pos="381"/>
        </w:tabs>
        <w:ind w:hanging="280"/>
        <w:rPr>
          <w:rFonts w:ascii="Arial" w:hAnsi="Arial" w:eastAsia="Arial" w:cs="Arial"/>
          <w:b w:val="0"/>
          <w:bCs w:val="0"/>
          <w:lang w:val="ro-RO"/>
        </w:rPr>
      </w:pPr>
      <w:bookmarkStart w:name="_Toc53917593" w:id="1"/>
      <w:r w:rsidRPr="786153EC" w:rsidR="006A2293">
        <w:rPr>
          <w:rFonts w:ascii="Arial" w:hAnsi="Arial" w:eastAsia="Arial" w:cs="Arial"/>
          <w:spacing w:val="-1"/>
          <w:lang w:val="ro-RO"/>
        </w:rPr>
        <w:t>Aria</w:t>
      </w:r>
      <w:r w:rsidRPr="786153EC" w:rsidR="006A2293">
        <w:rPr>
          <w:rFonts w:ascii="Arial" w:hAnsi="Arial" w:eastAsia="Arial" w:cs="Arial"/>
          <w:spacing w:val="1"/>
          <w:lang w:val="ro-RO"/>
        </w:rPr>
        <w:t xml:space="preserve"> </w:t>
      </w:r>
      <w:r w:rsidRPr="786153EC" w:rsidR="006A2293">
        <w:rPr>
          <w:rFonts w:ascii="Arial" w:hAnsi="Arial" w:eastAsia="Arial" w:cs="Arial"/>
          <w:lang w:val="ro-RO"/>
        </w:rPr>
        <w:t xml:space="preserve">de </w:t>
      </w:r>
      <w:r w:rsidRPr="786153EC" w:rsidR="006A2293">
        <w:rPr>
          <w:rFonts w:ascii="Arial" w:hAnsi="Arial" w:eastAsia="Arial" w:cs="Arial"/>
          <w:spacing w:val="-1"/>
          <w:lang w:val="ro-RO"/>
        </w:rPr>
        <w:t>acoperire</w:t>
      </w:r>
      <w:r w:rsidRPr="786153EC" w:rsidR="006A2293">
        <w:rPr>
          <w:rFonts w:ascii="Arial" w:hAnsi="Arial" w:eastAsia="Arial" w:cs="Arial"/>
          <w:lang w:val="ro-RO"/>
        </w:rPr>
        <w:t xml:space="preserve"> a</w:t>
      </w:r>
      <w:r w:rsidRPr="786153EC" w:rsidR="006A2293">
        <w:rPr>
          <w:rFonts w:ascii="Arial" w:hAnsi="Arial" w:eastAsia="Arial" w:cs="Arial"/>
          <w:spacing w:val="1"/>
          <w:lang w:val="ro-RO"/>
        </w:rPr>
        <w:t xml:space="preserve"> </w:t>
      </w:r>
      <w:r w:rsidRPr="786153EC" w:rsidR="006A2293">
        <w:rPr>
          <w:rFonts w:ascii="Arial" w:hAnsi="Arial" w:eastAsia="Arial" w:cs="Arial"/>
          <w:spacing w:val="-1"/>
          <w:lang w:val="ro-RO"/>
        </w:rPr>
        <w:t>aplicației</w:t>
      </w:r>
      <w:bookmarkEnd w:id="1"/>
    </w:p>
    <w:p w:rsidR="00355699" w:rsidP="786153EC" w:rsidRDefault="006A2293" w14:paraId="05CC542D" w14:textId="1A965113">
      <w:pPr>
        <w:pStyle w:val="BodyText"/>
        <w:rPr>
          <w:rFonts w:ascii="Arial" w:hAnsi="Arial" w:eastAsia="Arial" w:cs="Arial"/>
          <w:color w:val="A6A6A6"/>
          <w:spacing w:val="-1"/>
          <w:lang w:val="ro-RO"/>
        </w:rPr>
      </w:pPr>
      <w:r w:rsidRPr="786153EC" w:rsidR="006A2293">
        <w:rPr>
          <w:rFonts w:ascii="Arial" w:hAnsi="Arial" w:eastAsia="Arial" w:cs="Arial"/>
          <w:color w:val="A6A6A6"/>
          <w:lang w:val="ro-RO"/>
        </w:rPr>
        <w:t>Ce</w:t>
      </w:r>
      <w:r w:rsidRPr="786153EC" w:rsidR="006A2293">
        <w:rPr>
          <w:rFonts w:ascii="Arial" w:hAnsi="Arial" w:eastAsia="Arial" w:cs="Arial"/>
          <w:color w:val="A6A6A6"/>
          <w:spacing w:val="-6"/>
          <w:lang w:val="ro-RO"/>
        </w:rPr>
        <w:t xml:space="preserve"> </w:t>
      </w:r>
      <w:r w:rsidRPr="786153EC" w:rsidR="006A2293">
        <w:rPr>
          <w:rFonts w:ascii="Arial" w:hAnsi="Arial" w:eastAsia="Arial" w:cs="Arial"/>
          <w:color w:val="A6A6A6"/>
          <w:spacing w:val="-1"/>
          <w:lang w:val="ro-RO"/>
        </w:rPr>
        <w:t>este</w:t>
      </w:r>
      <w:r w:rsidRPr="786153EC" w:rsidR="006A2293">
        <w:rPr>
          <w:rFonts w:ascii="Arial" w:hAnsi="Arial" w:eastAsia="Arial" w:cs="Arial"/>
          <w:color w:val="A6A6A6"/>
          <w:spacing w:val="-5"/>
          <w:lang w:val="ro-RO"/>
        </w:rPr>
        <w:t xml:space="preserve"> </w:t>
      </w:r>
      <w:r w:rsidRPr="786153EC" w:rsidR="006A2293">
        <w:rPr>
          <w:rFonts w:ascii="Arial" w:hAnsi="Arial" w:eastAsia="Arial" w:cs="Arial"/>
          <w:color w:val="A6A6A6"/>
          <w:lang w:val="ro-RO"/>
        </w:rPr>
        <w:t>și</w:t>
      </w:r>
      <w:r w:rsidRPr="786153EC" w:rsidR="006A2293">
        <w:rPr>
          <w:rFonts w:ascii="Arial" w:hAnsi="Arial" w:eastAsia="Arial" w:cs="Arial"/>
          <w:color w:val="A6A6A6"/>
          <w:spacing w:val="-4"/>
          <w:lang w:val="ro-RO"/>
        </w:rPr>
        <w:t xml:space="preserve"> </w:t>
      </w:r>
      <w:r w:rsidRPr="786153EC" w:rsidR="006A2293">
        <w:rPr>
          <w:rFonts w:ascii="Arial" w:hAnsi="Arial" w:eastAsia="Arial" w:cs="Arial"/>
          <w:color w:val="A6A6A6"/>
          <w:spacing w:val="-1"/>
          <w:lang w:val="ro-RO"/>
        </w:rPr>
        <w:t>ce</w:t>
      </w:r>
      <w:r w:rsidRPr="786153EC" w:rsidR="006A2293">
        <w:rPr>
          <w:rFonts w:ascii="Arial" w:hAnsi="Arial" w:eastAsia="Arial" w:cs="Arial"/>
          <w:color w:val="A6A6A6"/>
          <w:spacing w:val="-5"/>
          <w:lang w:val="ro-RO"/>
        </w:rPr>
        <w:t xml:space="preserve"> </w:t>
      </w:r>
      <w:r w:rsidRPr="786153EC" w:rsidR="006A2293">
        <w:rPr>
          <w:rFonts w:ascii="Arial" w:hAnsi="Arial" w:eastAsia="Arial" w:cs="Arial"/>
          <w:color w:val="A6A6A6"/>
          <w:lang w:val="ro-RO"/>
        </w:rPr>
        <w:t>nu</w:t>
      </w:r>
      <w:r w:rsidRPr="786153EC" w:rsidR="006A2293">
        <w:rPr>
          <w:rFonts w:ascii="Arial" w:hAnsi="Arial" w:eastAsia="Arial" w:cs="Arial"/>
          <w:color w:val="A6A6A6"/>
          <w:spacing w:val="-4"/>
          <w:lang w:val="ro-RO"/>
        </w:rPr>
        <w:t xml:space="preserve"> </w:t>
      </w:r>
      <w:r w:rsidRPr="786153EC" w:rsidR="006A2293">
        <w:rPr>
          <w:rFonts w:ascii="Arial" w:hAnsi="Arial" w:eastAsia="Arial" w:cs="Arial"/>
          <w:color w:val="A6A6A6"/>
          <w:lang w:val="ro-RO"/>
        </w:rPr>
        <w:t>este</w:t>
      </w:r>
      <w:r w:rsidRPr="786153EC" w:rsidR="006A2293">
        <w:rPr>
          <w:rFonts w:ascii="Arial" w:hAnsi="Arial" w:eastAsia="Arial" w:cs="Arial"/>
          <w:color w:val="A6A6A6"/>
          <w:spacing w:val="-5"/>
          <w:lang w:val="ro-RO"/>
        </w:rPr>
        <w:t xml:space="preserve"> </w:t>
      </w:r>
      <w:r w:rsidRPr="786153EC" w:rsidR="006A2293">
        <w:rPr>
          <w:rFonts w:ascii="Arial" w:hAnsi="Arial" w:eastAsia="Arial" w:cs="Arial"/>
          <w:color w:val="A6A6A6"/>
          <w:spacing w:val="-1"/>
          <w:lang w:val="ro-RO"/>
        </w:rPr>
        <w:t>aplicația</w:t>
      </w:r>
      <w:r w:rsidRPr="786153EC" w:rsidR="006A2293">
        <w:rPr>
          <w:rFonts w:ascii="Arial" w:hAnsi="Arial" w:eastAsia="Arial" w:cs="Arial"/>
          <w:color w:val="A6A6A6"/>
          <w:spacing w:val="-5"/>
          <w:lang w:val="ro-RO"/>
        </w:rPr>
        <w:t xml:space="preserve"> </w:t>
      </w:r>
      <w:r w:rsidRPr="786153EC" w:rsidR="006A2293">
        <w:rPr>
          <w:rFonts w:ascii="Arial" w:hAnsi="Arial" w:eastAsia="Arial" w:cs="Arial"/>
          <w:color w:val="A6A6A6"/>
          <w:lang w:val="ro-RO"/>
        </w:rPr>
        <w:t>(max.</w:t>
      </w:r>
      <w:r w:rsidRPr="786153EC" w:rsidR="006A2293">
        <w:rPr>
          <w:rFonts w:ascii="Arial" w:hAnsi="Arial" w:eastAsia="Arial" w:cs="Arial"/>
          <w:color w:val="A6A6A6"/>
          <w:spacing w:val="-4"/>
          <w:lang w:val="ro-RO"/>
        </w:rPr>
        <w:t xml:space="preserve"> </w:t>
      </w:r>
      <w:r w:rsidRPr="786153EC" w:rsidR="006A2293">
        <w:rPr>
          <w:rFonts w:ascii="Arial" w:hAnsi="Arial" w:eastAsia="Arial" w:cs="Arial"/>
          <w:color w:val="A6A6A6"/>
          <w:lang w:val="ro-RO"/>
        </w:rPr>
        <w:t>½</w:t>
      </w:r>
      <w:r w:rsidRPr="786153EC" w:rsidR="006A2293">
        <w:rPr>
          <w:rFonts w:ascii="Arial" w:hAnsi="Arial" w:eastAsia="Arial" w:cs="Arial"/>
          <w:color w:val="A6A6A6"/>
          <w:spacing w:val="-5"/>
          <w:lang w:val="ro-RO"/>
        </w:rPr>
        <w:t xml:space="preserve"> </w:t>
      </w:r>
      <w:r w:rsidRPr="786153EC" w:rsidR="006A2293">
        <w:rPr>
          <w:rFonts w:ascii="Arial" w:hAnsi="Arial" w:eastAsia="Arial" w:cs="Arial"/>
          <w:color w:val="A6A6A6"/>
          <w:lang w:val="ro-RO"/>
        </w:rPr>
        <w:t>de</w:t>
      </w:r>
      <w:r w:rsidRPr="786153EC" w:rsidR="006A2293">
        <w:rPr>
          <w:rFonts w:ascii="Arial" w:hAnsi="Arial" w:eastAsia="Arial" w:cs="Arial"/>
          <w:color w:val="A6A6A6"/>
          <w:spacing w:val="-5"/>
          <w:lang w:val="ro-RO"/>
        </w:rPr>
        <w:t xml:space="preserve"> </w:t>
      </w:r>
      <w:r w:rsidRPr="786153EC" w:rsidR="006A2293">
        <w:rPr>
          <w:rFonts w:ascii="Arial" w:hAnsi="Arial" w:eastAsia="Arial" w:cs="Arial"/>
          <w:color w:val="A6A6A6"/>
          <w:spacing w:val="-1"/>
          <w:lang w:val="ro-RO"/>
        </w:rPr>
        <w:t>pagină)</w:t>
      </w:r>
      <w:r w:rsidRPr="786153EC" w:rsidR="00320483">
        <w:rPr>
          <w:rFonts w:ascii="Arial" w:hAnsi="Arial" w:eastAsia="Arial" w:cs="Arial"/>
          <w:color w:val="A6A6A6"/>
          <w:spacing w:val="-1"/>
          <w:lang w:val="ro-RO"/>
        </w:rPr>
        <w:t>. Gândiți-vă la business-</w:t>
      </w:r>
      <w:proofErr w:type="spellStart"/>
      <w:r w:rsidRPr="786153EC" w:rsidR="00320483">
        <w:rPr>
          <w:rFonts w:ascii="Arial" w:hAnsi="Arial" w:eastAsia="Arial" w:cs="Arial"/>
          <w:color w:val="A6A6A6"/>
          <w:spacing w:val="-1"/>
          <w:lang w:val="ro-RO"/>
        </w:rPr>
        <w:t>ul</w:t>
      </w:r>
      <w:proofErr w:type="spellEnd"/>
      <w:r w:rsidRPr="786153EC" w:rsidR="00320483">
        <w:rPr>
          <w:rFonts w:ascii="Arial" w:hAnsi="Arial" w:eastAsia="Arial" w:cs="Arial"/>
          <w:color w:val="A6A6A6"/>
          <w:spacing w:val="-1"/>
          <w:lang w:val="ro-RO"/>
        </w:rPr>
        <w:t xml:space="preserve"> pe care </w:t>
      </w:r>
      <w:proofErr w:type="spellStart"/>
      <w:r w:rsidRPr="786153EC" w:rsidR="00320483">
        <w:rPr>
          <w:rFonts w:ascii="Arial" w:hAnsi="Arial" w:eastAsia="Arial" w:cs="Arial"/>
          <w:color w:val="A6A6A6"/>
          <w:spacing w:val="-1"/>
          <w:lang w:val="ro-RO"/>
        </w:rPr>
        <w:t>device-ul</w:t>
      </w:r>
      <w:proofErr w:type="spellEnd"/>
      <w:r w:rsidRPr="786153EC" w:rsidR="00320483">
        <w:rPr>
          <w:rFonts w:ascii="Arial" w:hAnsi="Arial" w:eastAsia="Arial" w:cs="Arial"/>
          <w:color w:val="A6A6A6"/>
          <w:spacing w:val="-1"/>
          <w:lang w:val="ro-RO"/>
        </w:rPr>
        <w:t xml:space="preserve"> vostru îl îndeplinește (sau îl </w:t>
      </w:r>
      <w:proofErr w:type="spellStart"/>
      <w:r w:rsidRPr="786153EC" w:rsidR="00320483">
        <w:rPr>
          <w:rFonts w:ascii="Arial" w:hAnsi="Arial" w:eastAsia="Arial" w:cs="Arial"/>
          <w:color w:val="A6A6A6"/>
          <w:spacing w:val="-1"/>
          <w:lang w:val="ro-RO"/>
        </w:rPr>
        <w:t>îmunătățește</w:t>
      </w:r>
      <w:proofErr w:type="spellEnd"/>
      <w:r w:rsidRPr="786153EC" w:rsidR="00320483">
        <w:rPr>
          <w:rFonts w:ascii="Arial" w:hAnsi="Arial" w:eastAsia="Arial" w:cs="Arial"/>
          <w:color w:val="A6A6A6"/>
          <w:spacing w:val="-1"/>
          <w:lang w:val="ro-RO"/>
        </w:rPr>
        <w:t>).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rsidR="002A574C" w:rsidP="3E9E182E" w:rsidRDefault="008F521A" w14:paraId="1A04A156" w14:textId="4C5C01DE">
      <w:pPr>
        <w:pStyle w:val="BodyText"/>
        <w:rPr>
          <w:rFonts w:ascii="Arial" w:hAnsi="Arial" w:eastAsia="Arial" w:cs="Arial"/>
          <w:lang w:val="ro-RO"/>
        </w:rPr>
      </w:pPr>
      <w:proofErr w:type="spellStart"/>
      <w:r w:rsidRPr="786153EC" w:rsidR="008F521A">
        <w:rPr>
          <w:rFonts w:ascii="Arial" w:hAnsi="Arial" w:eastAsia="Arial" w:cs="Arial"/>
          <w:spacing w:val="-1"/>
          <w:lang w:val="ro-RO"/>
        </w:rPr>
        <w:t xml:space="preserve">Smart</w:t>
      </w:r>
      <w:proofErr w:type="spellEnd"/>
      <w:r w:rsidRPr="786153EC" w:rsidR="008F521A">
        <w:rPr>
          <w:rFonts w:ascii="Arial" w:hAnsi="Arial" w:eastAsia="Arial" w:cs="Arial"/>
          <w:spacing w:val="-1"/>
          <w:lang w:val="ro-RO"/>
        </w:rPr>
        <w:t xml:space="preserve"> </w:t>
      </w:r>
      <w:proofErr w:type="spellStart"/>
      <w:r w:rsidRPr="786153EC" w:rsidR="008F521A">
        <w:rPr>
          <w:rFonts w:ascii="Arial" w:hAnsi="Arial" w:eastAsia="Arial" w:cs="Arial"/>
          <w:spacing w:val="-1"/>
          <w:lang w:val="ro-RO"/>
        </w:rPr>
        <w:t xml:space="preserve">Lights</w:t>
      </w:r>
      <w:proofErr w:type="spellEnd"/>
      <w:r w:rsidRPr="786153EC" w:rsidR="008F521A">
        <w:rPr>
          <w:rFonts w:ascii="Arial" w:hAnsi="Arial" w:eastAsia="Arial" w:cs="Arial"/>
          <w:spacing w:val="-1"/>
          <w:lang w:val="ro-RO"/>
        </w:rPr>
        <w:t xml:space="preserve"> </w:t>
      </w:r>
      <w:proofErr w:type="spellStart"/>
      <w:r w:rsidRPr="786153EC" w:rsidR="008F521A">
        <w:rPr>
          <w:rFonts w:ascii="Arial" w:hAnsi="Arial" w:eastAsia="Arial" w:cs="Arial"/>
          <w:spacing w:val="-1"/>
          <w:lang w:val="ro-RO"/>
        </w:rPr>
        <w:t xml:space="preserve">IoT</w:t>
      </w:r>
      <w:proofErr w:type="spellEnd"/>
      <w:r w:rsidRPr="786153EC" w:rsidR="008F521A">
        <w:rPr>
          <w:rFonts w:ascii="Arial" w:hAnsi="Arial" w:eastAsia="Arial" w:cs="Arial"/>
          <w:spacing w:val="-1"/>
          <w:lang w:val="ro-RO"/>
        </w:rPr>
        <w:t xml:space="preserve"> eficientizează mediul de </w:t>
      </w:r>
      <w:r w:rsidRPr="786153EC" w:rsidR="008C0854">
        <w:rPr>
          <w:rFonts w:ascii="Arial" w:hAnsi="Arial" w:eastAsia="Arial" w:cs="Arial"/>
          <w:spacing w:val="-1"/>
          <w:lang w:val="ro-RO"/>
        </w:rPr>
        <w:t xml:space="preserve">lucru prin setarea unei atmosfere plăcute, </w:t>
      </w:r>
      <w:r w:rsidRPr="786153EC" w:rsidR="74E0B931">
        <w:rPr>
          <w:rFonts w:ascii="Arial" w:hAnsi="Arial" w:eastAsia="Arial" w:cs="Arial"/>
          <w:spacing w:val="-1"/>
          <w:lang w:val="ro-RO"/>
        </w:rPr>
        <w:t xml:space="preserve">aleasă </w:t>
      </w:r>
      <w:r w:rsidRPr="786153EC" w:rsidR="008C0854">
        <w:rPr>
          <w:rFonts w:ascii="Arial" w:hAnsi="Arial" w:eastAsia="Arial" w:cs="Arial"/>
          <w:spacing w:val="-1"/>
          <w:lang w:val="ro-RO"/>
        </w:rPr>
        <w:t xml:space="preserve">de către fiecare utilizator. </w:t>
      </w:r>
      <w:r w:rsidRPr="786153EC" w:rsidR="00E11B7B">
        <w:rPr>
          <w:rFonts w:ascii="Arial" w:hAnsi="Arial" w:eastAsia="Arial" w:cs="Arial"/>
          <w:spacing w:val="-1"/>
          <w:lang w:val="ro-RO"/>
        </w:rPr>
        <w:t>Vizează în</w:t>
      </w:r>
      <w:r w:rsidRPr="786153EC" w:rsidR="004035C4">
        <w:rPr>
          <w:rFonts w:ascii="Arial" w:hAnsi="Arial" w:eastAsia="Arial" w:cs="Arial"/>
          <w:spacing w:val="-1"/>
          <w:lang w:val="ro-RO"/>
        </w:rPr>
        <w:t xml:space="preserve"> mică parte domeniul de </w:t>
      </w:r>
      <w:r w:rsidRPr="786153EC" w:rsidR="00E11B7B">
        <w:rPr>
          <w:rFonts w:ascii="Arial" w:hAnsi="Arial" w:eastAsia="Arial" w:cs="Arial"/>
          <w:spacing w:val="-1"/>
          <w:lang w:val="ro-RO"/>
        </w:rPr>
        <w:t>entertainment</w:t>
      </w:r>
      <w:r w:rsidRPr="786153EC" w:rsidR="004035C4">
        <w:rPr>
          <w:rFonts w:ascii="Arial" w:hAnsi="Arial" w:eastAsia="Arial" w:cs="Arial"/>
          <w:spacing w:val="-1"/>
          <w:lang w:val="ro-RO"/>
        </w:rPr>
        <w:t>, deoarece permite s</w:t>
      </w:r>
      <w:r w:rsidRPr="786153EC" w:rsidR="00E11B7B">
        <w:rPr>
          <w:rFonts w:ascii="Arial" w:hAnsi="Arial" w:eastAsia="Arial" w:cs="Arial"/>
          <w:spacing w:val="-1"/>
          <w:lang w:val="ro-RO"/>
        </w:rPr>
        <w:t xml:space="preserve">etarea unui joc de culori. </w:t>
      </w:r>
      <w:r w:rsidRPr="129D7645" w:rsidR="735A0FC0">
        <w:rPr>
          <w:rFonts w:ascii="Arial" w:hAnsi="Arial" w:eastAsia="Arial" w:cs="Arial"/>
          <w:lang w:val="ro-RO"/>
        </w:rPr>
        <w:t xml:space="preserve">De asemenea, un alt </w:t>
      </w:r>
      <w:proofErr w:type="spellStart"/>
      <w:r w:rsidRPr="129D7645" w:rsidR="735A0FC0">
        <w:rPr>
          <w:rFonts w:ascii="Arial" w:hAnsi="Arial" w:eastAsia="Arial" w:cs="Arial"/>
          <w:lang w:val="ro-RO"/>
        </w:rPr>
        <w:t>feature</w:t>
      </w:r>
      <w:proofErr w:type="spellEnd"/>
      <w:r w:rsidRPr="129D7645" w:rsidR="735A0FC0">
        <w:rPr>
          <w:rFonts w:ascii="Arial" w:hAnsi="Arial" w:eastAsia="Arial" w:cs="Arial"/>
          <w:lang w:val="ro-RO"/>
        </w:rPr>
        <w:t xml:space="preserve"> util este afișarea unui ceas digital pe suportul lămpii. </w:t>
      </w:r>
      <w:r w:rsidRPr="786153EC" w:rsidR="005F1391">
        <w:rPr>
          <w:rFonts w:ascii="Arial" w:hAnsi="Arial" w:eastAsia="Arial" w:cs="Arial"/>
          <w:spacing w:val="-1"/>
          <w:lang w:val="ro-RO"/>
        </w:rPr>
        <w:t>Noutatea pe care acest produs îl aduce este interacțiunea utilizatorului cu sistemul de lumini prin</w:t>
      </w:r>
      <w:r w:rsidRPr="786153EC" w:rsidR="3CA26A64">
        <w:rPr>
          <w:rFonts w:ascii="Arial" w:hAnsi="Arial" w:eastAsia="Arial" w:cs="Arial"/>
          <w:spacing w:val="-1"/>
          <w:lang w:val="ro-RO"/>
        </w:rPr>
        <w:t xml:space="preserve"> </w:t>
      </w:r>
      <w:r w:rsidRPr="786153EC" w:rsidR="005F1391">
        <w:rPr>
          <w:rFonts w:ascii="Arial" w:hAnsi="Arial" w:eastAsia="Arial" w:cs="Arial"/>
          <w:spacing w:val="-1"/>
          <w:lang w:val="ro-RO"/>
        </w:rPr>
        <w:t>intermediul tiparelor sonore</w:t>
      </w:r>
      <w:r w:rsidRPr="786153EC" w:rsidR="2819A028">
        <w:rPr>
          <w:rFonts w:ascii="Arial" w:hAnsi="Arial" w:eastAsia="Arial" w:cs="Arial"/>
          <w:spacing w:val="-1"/>
          <w:lang w:val="ro-RO"/>
        </w:rPr>
        <w:t xml:space="preserve"> distincte</w:t>
      </w:r>
      <w:r w:rsidRPr="786153EC" w:rsidR="00FE44A5">
        <w:rPr>
          <w:rFonts w:ascii="Arial" w:hAnsi="Arial" w:eastAsia="Arial" w:cs="Arial"/>
          <w:spacing w:val="-1"/>
          <w:lang w:val="ro-RO"/>
        </w:rPr>
        <w:t>.</w:t>
      </w:r>
      <w:r w:rsidRPr="786153EC" w:rsidR="005F1391">
        <w:rPr>
          <w:rFonts w:ascii="Arial" w:hAnsi="Arial" w:eastAsia="Arial" w:cs="Arial"/>
          <w:spacing w:val="-1"/>
          <w:lang w:val="ro-RO"/>
        </w:rPr>
        <w:t xml:space="preserve"> </w:t>
      </w:r>
    </w:p>
    <w:p w:rsidR="002A574C" w:rsidP="786153EC" w:rsidRDefault="008F521A" w14:paraId="29B818EC" w14:textId="58BFD953">
      <w:pPr>
        <w:pStyle w:val="BodyText"/>
        <w:rPr>
          <w:rFonts w:ascii="Arial" w:hAnsi="Arial" w:eastAsia="Arial" w:cs="Arial"/>
          <w:lang w:val="ro-RO"/>
        </w:rPr>
      </w:pPr>
      <w:r w:rsidRPr="129D7645" w:rsidR="009D6F42">
        <w:rPr>
          <w:rFonts w:ascii="Arial" w:hAnsi="Arial" w:eastAsia="Arial" w:cs="Arial"/>
          <w:lang w:val="ro-RO"/>
        </w:rPr>
        <w:t xml:space="preserve">Ne dorim ca produsul final să poate fi integrat cu un </w:t>
      </w:r>
      <w:proofErr w:type="spellStart"/>
      <w:r w:rsidRPr="129D7645" w:rsidR="009D6F42">
        <w:rPr>
          <w:rFonts w:ascii="Arial" w:hAnsi="Arial" w:eastAsia="Arial" w:cs="Arial"/>
          <w:lang w:val="ro-RO"/>
        </w:rPr>
        <w:t>home</w:t>
      </w:r>
      <w:proofErr w:type="spellEnd"/>
      <w:r w:rsidRPr="129D7645" w:rsidR="009D6F42">
        <w:rPr>
          <w:rFonts w:ascii="Arial" w:hAnsi="Arial" w:eastAsia="Arial" w:cs="Arial"/>
          <w:lang w:val="ro-RO"/>
        </w:rPr>
        <w:t xml:space="preserve"> </w:t>
      </w:r>
      <w:proofErr w:type="spellStart"/>
      <w:r w:rsidRPr="129D7645" w:rsidR="009D6F42">
        <w:rPr>
          <w:rFonts w:ascii="Arial" w:hAnsi="Arial" w:eastAsia="Arial" w:cs="Arial"/>
          <w:lang w:val="ro-RO"/>
        </w:rPr>
        <w:t>device</w:t>
      </w:r>
      <w:proofErr w:type="spellEnd"/>
      <w:r w:rsidRPr="129D7645" w:rsidR="009D6F42">
        <w:rPr>
          <w:rFonts w:ascii="Arial" w:hAnsi="Arial" w:eastAsia="Arial" w:cs="Arial"/>
          <w:lang w:val="ro-RO"/>
        </w:rPr>
        <w:t xml:space="preserve"> precum Alexa sau Google Home pentru recunoașterea comenzilor vocale, sau chiar recunoașterea directă a acestora fără necesitatea unui d</w:t>
      </w:r>
      <w:r w:rsidRPr="129D7645" w:rsidR="542BA30E">
        <w:rPr>
          <w:rFonts w:ascii="Arial" w:hAnsi="Arial" w:eastAsia="Arial" w:cs="Arial"/>
          <w:lang w:val="ro-RO"/>
        </w:rPr>
        <w:t>i</w:t>
      </w:r>
      <w:r w:rsidRPr="129D7645" w:rsidR="009D6F42">
        <w:rPr>
          <w:rFonts w:ascii="Arial" w:hAnsi="Arial" w:eastAsia="Arial" w:cs="Arial"/>
          <w:lang w:val="ro-RO"/>
        </w:rPr>
        <w:t>spozitiv auxiliar.</w:t>
      </w:r>
      <w:r w:rsidRPr="129D7645" w:rsidR="00526E2A">
        <w:rPr>
          <w:rFonts w:ascii="Arial" w:hAnsi="Arial" w:eastAsia="Arial" w:cs="Arial"/>
          <w:lang w:val="ro-RO"/>
        </w:rPr>
        <w:t xml:space="preserve"> </w:t>
      </w:r>
      <w:r w:rsidRPr="129D7645" w:rsidR="00526E2A">
        <w:rPr>
          <w:rFonts w:ascii="Arial" w:hAnsi="Arial" w:eastAsia="Arial" w:cs="Arial"/>
          <w:lang w:val="ro-RO"/>
        </w:rPr>
        <w:t xml:space="preserve">Deoarece complexitatea proiectului depășește </w:t>
      </w:r>
      <w:proofErr w:type="spellStart"/>
      <w:r w:rsidRPr="129D7645" w:rsidR="00526E2A">
        <w:rPr>
          <w:rFonts w:ascii="Arial" w:hAnsi="Arial" w:eastAsia="Arial" w:cs="Arial"/>
          <w:lang w:val="ro-RO"/>
        </w:rPr>
        <w:t>cunoștiințele</w:t>
      </w:r>
      <w:proofErr w:type="spellEnd"/>
      <w:r w:rsidRPr="129D7645" w:rsidR="00526E2A">
        <w:rPr>
          <w:rFonts w:ascii="Arial" w:hAnsi="Arial" w:eastAsia="Arial" w:cs="Arial"/>
          <w:lang w:val="ro-RO"/>
        </w:rPr>
        <w:t xml:space="preserve"> tehnice </w:t>
      </w:r>
      <w:r w:rsidRPr="129D7645" w:rsidR="00957C5A">
        <w:rPr>
          <w:rFonts w:ascii="Arial" w:hAnsi="Arial" w:eastAsia="Arial" w:cs="Arial"/>
          <w:lang w:val="ro-RO"/>
        </w:rPr>
        <w:t xml:space="preserve">ale echipei, dar și constrângerile de timp, nu vom implementa aceste </w:t>
      </w:r>
      <w:proofErr w:type="spellStart"/>
      <w:r w:rsidRPr="129D7645" w:rsidR="00957C5A">
        <w:rPr>
          <w:rFonts w:ascii="Arial" w:hAnsi="Arial" w:eastAsia="Arial" w:cs="Arial"/>
          <w:lang w:val="ro-RO"/>
        </w:rPr>
        <w:t>features</w:t>
      </w:r>
      <w:proofErr w:type="spellEnd"/>
      <w:r w:rsidRPr="129D7645" w:rsidR="00957C5A">
        <w:rPr>
          <w:rFonts w:ascii="Arial" w:hAnsi="Arial" w:eastAsia="Arial" w:cs="Arial"/>
          <w:lang w:val="ro-RO"/>
        </w:rPr>
        <w:t>.</w:t>
      </w:r>
    </w:p>
    <w:p w:rsidRPr="007942C3" w:rsidR="00355699" w:rsidP="786153EC" w:rsidRDefault="006A2293" w14:paraId="0AC5FCA6" w14:textId="77777777">
      <w:pPr>
        <w:pStyle w:val="Heading1"/>
        <w:numPr>
          <w:ilvl w:val="0"/>
          <w:numId w:val="1"/>
        </w:numPr>
        <w:tabs>
          <w:tab w:val="left" w:pos="381"/>
        </w:tabs>
        <w:spacing w:before="183"/>
        <w:ind w:hanging="280"/>
        <w:rPr>
          <w:rFonts w:ascii="Arial" w:hAnsi="Arial" w:eastAsia="Arial" w:cs="Arial"/>
          <w:b w:val="0"/>
          <w:bCs w:val="0"/>
          <w:lang w:val="ro-RO"/>
        </w:rPr>
      </w:pPr>
      <w:bookmarkStart w:name="_Toc53917594" w:id="2"/>
      <w:r w:rsidRPr="786153EC" w:rsidR="006A2293">
        <w:rPr>
          <w:rFonts w:ascii="Arial" w:hAnsi="Arial" w:eastAsia="Arial" w:cs="Arial"/>
          <w:spacing w:val="-1"/>
          <w:lang w:val="ro-RO"/>
        </w:rPr>
        <w:t>Grupurile</w:t>
      </w:r>
      <w:r w:rsidRPr="786153EC" w:rsidR="006A2293">
        <w:rPr>
          <w:rFonts w:ascii="Arial" w:hAnsi="Arial" w:eastAsia="Arial" w:cs="Arial"/>
          <w:lang w:val="ro-RO"/>
        </w:rPr>
        <w:t xml:space="preserve"> de </w:t>
      </w:r>
      <w:r w:rsidRPr="786153EC" w:rsidR="006A2293">
        <w:rPr>
          <w:rFonts w:ascii="Arial" w:hAnsi="Arial" w:eastAsia="Arial" w:cs="Arial"/>
          <w:spacing w:val="-1"/>
          <w:lang w:val="ro-RO"/>
        </w:rPr>
        <w:t>interese</w:t>
      </w:r>
      <w:bookmarkEnd w:id="2"/>
    </w:p>
    <w:p w:rsidR="00355699" w:rsidP="786153EC" w:rsidRDefault="006A2293" w14:paraId="687A1C8C" w14:textId="78F7A87F">
      <w:pPr>
        <w:pStyle w:val="BodyText"/>
        <w:rPr>
          <w:rFonts w:ascii="Arial" w:hAnsi="Arial" w:eastAsia="Arial" w:cs="Arial"/>
          <w:color w:val="A6A6A6"/>
          <w:spacing w:val="-1"/>
          <w:lang w:val="ro-RO"/>
        </w:rPr>
      </w:pPr>
      <w:r w:rsidRPr="786153EC" w:rsidR="006A2293">
        <w:rPr>
          <w:rFonts w:ascii="Arial" w:hAnsi="Arial" w:eastAsia="Arial" w:cs="Arial"/>
          <w:color w:val="A6A6A6"/>
          <w:spacing w:val="-1"/>
          <w:lang w:val="ro-RO"/>
        </w:rPr>
        <w:t>Care</w:t>
      </w:r>
      <w:r w:rsidRPr="786153EC" w:rsidR="006A2293">
        <w:rPr>
          <w:rFonts w:ascii="Arial" w:hAnsi="Arial" w:eastAsia="Arial" w:cs="Arial"/>
          <w:color w:val="A6A6A6"/>
          <w:spacing w:val="-8"/>
          <w:lang w:val="ro-RO"/>
        </w:rPr>
        <w:t xml:space="preserve"> </w:t>
      </w:r>
      <w:r w:rsidRPr="786153EC" w:rsidR="006A2293">
        <w:rPr>
          <w:rFonts w:ascii="Arial" w:hAnsi="Arial" w:eastAsia="Arial" w:cs="Arial"/>
          <w:color w:val="A6A6A6"/>
          <w:lang w:val="ro-RO"/>
        </w:rPr>
        <w:t>sunt</w:t>
      </w:r>
      <w:r w:rsidRPr="786153EC" w:rsidR="006A2293">
        <w:rPr>
          <w:rFonts w:ascii="Arial" w:hAnsi="Arial" w:eastAsia="Arial" w:cs="Arial"/>
          <w:color w:val="A6A6A6"/>
          <w:spacing w:val="-7"/>
          <w:lang w:val="ro-RO"/>
        </w:rPr>
        <w:t xml:space="preserve"> </w:t>
      </w:r>
      <w:r w:rsidRPr="786153EC" w:rsidR="006A2293">
        <w:rPr>
          <w:rFonts w:ascii="Arial" w:hAnsi="Arial" w:eastAsia="Arial" w:cs="Arial"/>
          <w:color w:val="A6A6A6"/>
          <w:spacing w:val="-1"/>
          <w:lang w:val="ro-RO"/>
        </w:rPr>
        <w:t>persoanele</w:t>
      </w:r>
      <w:r w:rsidRPr="786153EC" w:rsidR="006A2293">
        <w:rPr>
          <w:rFonts w:ascii="Arial" w:hAnsi="Arial" w:eastAsia="Arial" w:cs="Arial"/>
          <w:color w:val="A6A6A6"/>
          <w:spacing w:val="-8"/>
          <w:lang w:val="ro-RO"/>
        </w:rPr>
        <w:t xml:space="preserve"> </w:t>
      </w:r>
      <w:r w:rsidRPr="786153EC" w:rsidR="006A2293">
        <w:rPr>
          <w:rFonts w:ascii="Arial" w:hAnsi="Arial" w:eastAsia="Arial" w:cs="Arial"/>
          <w:color w:val="A6A6A6"/>
          <w:spacing w:val="-1"/>
          <w:lang w:val="ro-RO"/>
        </w:rPr>
        <w:t>sau</w:t>
      </w:r>
      <w:r w:rsidRPr="786153EC" w:rsidR="006A2293">
        <w:rPr>
          <w:rFonts w:ascii="Arial" w:hAnsi="Arial" w:eastAsia="Arial" w:cs="Arial"/>
          <w:color w:val="A6A6A6"/>
          <w:spacing w:val="-5"/>
          <w:lang w:val="ro-RO"/>
        </w:rPr>
        <w:t xml:space="preserve"> </w:t>
      </w:r>
      <w:r w:rsidRPr="786153EC" w:rsidR="006A2293">
        <w:rPr>
          <w:rFonts w:ascii="Arial" w:hAnsi="Arial" w:eastAsia="Arial" w:cs="Arial"/>
          <w:color w:val="A6A6A6"/>
          <w:spacing w:val="-1"/>
          <w:lang w:val="ro-RO"/>
        </w:rPr>
        <w:t>grupurile</w:t>
      </w:r>
      <w:r w:rsidRPr="786153EC" w:rsidR="006A2293">
        <w:rPr>
          <w:rFonts w:ascii="Arial" w:hAnsi="Arial" w:eastAsia="Arial" w:cs="Arial"/>
          <w:color w:val="A6A6A6"/>
          <w:spacing w:val="-8"/>
          <w:lang w:val="ro-RO"/>
        </w:rPr>
        <w:t xml:space="preserve"> </w:t>
      </w:r>
      <w:r w:rsidRPr="786153EC" w:rsidR="006A2293">
        <w:rPr>
          <w:rFonts w:ascii="Arial" w:hAnsi="Arial" w:eastAsia="Arial" w:cs="Arial"/>
          <w:color w:val="A6A6A6"/>
          <w:lang w:val="ro-RO"/>
        </w:rPr>
        <w:t>de</w:t>
      </w:r>
      <w:r w:rsidRPr="786153EC" w:rsidR="006A2293">
        <w:rPr>
          <w:rFonts w:ascii="Arial" w:hAnsi="Arial" w:eastAsia="Arial" w:cs="Arial"/>
          <w:color w:val="A6A6A6"/>
          <w:spacing w:val="-7"/>
          <w:lang w:val="ro-RO"/>
        </w:rPr>
        <w:t xml:space="preserve"> </w:t>
      </w:r>
      <w:r w:rsidRPr="786153EC" w:rsidR="006A2293">
        <w:rPr>
          <w:rFonts w:ascii="Arial" w:hAnsi="Arial" w:eastAsia="Arial" w:cs="Arial"/>
          <w:color w:val="A6A6A6"/>
          <w:spacing w:val="-1"/>
          <w:lang w:val="ro-RO"/>
        </w:rPr>
        <w:t>persoane</w:t>
      </w:r>
      <w:r w:rsidRPr="786153EC" w:rsidR="006A2293">
        <w:rPr>
          <w:rFonts w:ascii="Arial" w:hAnsi="Arial" w:eastAsia="Arial" w:cs="Arial"/>
          <w:color w:val="A6A6A6"/>
          <w:spacing w:val="-8"/>
          <w:lang w:val="ro-RO"/>
        </w:rPr>
        <w:t xml:space="preserve"> </w:t>
      </w:r>
      <w:r w:rsidRPr="786153EC" w:rsidR="006A2293">
        <w:rPr>
          <w:rFonts w:ascii="Arial" w:hAnsi="Arial" w:eastAsia="Arial" w:cs="Arial"/>
          <w:color w:val="A6A6A6"/>
          <w:lang w:val="ro-RO"/>
        </w:rPr>
        <w:t>interesate</w:t>
      </w:r>
      <w:r w:rsidRPr="786153EC" w:rsidR="006A2293">
        <w:rPr>
          <w:rFonts w:ascii="Arial" w:hAnsi="Arial" w:eastAsia="Arial" w:cs="Arial"/>
          <w:color w:val="A6A6A6"/>
          <w:spacing w:val="-8"/>
          <w:lang w:val="ro-RO"/>
        </w:rPr>
        <w:t xml:space="preserve"> </w:t>
      </w:r>
      <w:r w:rsidRPr="786153EC" w:rsidR="006A2293">
        <w:rPr>
          <w:rFonts w:ascii="Arial" w:hAnsi="Arial" w:eastAsia="Arial" w:cs="Arial"/>
          <w:color w:val="A6A6A6"/>
          <w:lang w:val="ro-RO"/>
        </w:rPr>
        <w:t>de</w:t>
      </w:r>
      <w:r w:rsidRPr="786153EC" w:rsidR="006A2293">
        <w:rPr>
          <w:rFonts w:ascii="Arial" w:hAnsi="Arial" w:eastAsia="Arial" w:cs="Arial"/>
          <w:color w:val="A6A6A6"/>
          <w:spacing w:val="-8"/>
          <w:lang w:val="ro-RO"/>
        </w:rPr>
        <w:t xml:space="preserve"> </w:t>
      </w:r>
      <w:r w:rsidRPr="786153EC" w:rsidR="006A2293">
        <w:rPr>
          <w:rFonts w:ascii="Arial" w:hAnsi="Arial" w:eastAsia="Arial" w:cs="Arial"/>
          <w:color w:val="A6A6A6"/>
          <w:spacing w:val="-1"/>
          <w:lang w:val="ro-RO"/>
        </w:rPr>
        <w:t>aplicație</w:t>
      </w:r>
      <w:r w:rsidRPr="786153EC" w:rsidR="00320483">
        <w:rPr>
          <w:rFonts w:ascii="Arial" w:hAnsi="Arial" w:eastAsia="Arial" w:cs="Arial"/>
          <w:color w:val="A6A6A6"/>
          <w:spacing w:val="-1"/>
          <w:lang w:val="ro-RO"/>
        </w:rPr>
        <w:t xml:space="preserve">. Grupul țintă al aplicației, și care este profilul acestora. Care sunt </w:t>
      </w:r>
      <w:proofErr w:type="spellStart"/>
      <w:r w:rsidRPr="786153EC" w:rsidR="00320483">
        <w:rPr>
          <w:rFonts w:ascii="Arial" w:hAnsi="Arial" w:eastAsia="Arial" w:cs="Arial"/>
          <w:color w:val="A6A6A6"/>
          <w:spacing w:val="-1"/>
          <w:lang w:val="ro-RO"/>
        </w:rPr>
        <w:t>skillurile</w:t>
      </w:r>
      <w:proofErr w:type="spellEnd"/>
      <w:r w:rsidRPr="786153EC" w:rsidR="00320483">
        <w:rPr>
          <w:rFonts w:ascii="Arial" w:hAnsi="Arial" w:eastAsia="Arial" w:cs="Arial"/>
          <w:color w:val="A6A6A6"/>
          <w:spacing w:val="-1"/>
          <w:lang w:val="ro-RO"/>
        </w:rPr>
        <w:t xml:space="preserve"> și lipsurile potențialului utilizator.</w:t>
      </w:r>
    </w:p>
    <w:p w:rsidR="0A894CEB" w:rsidP="76B02320" w:rsidRDefault="0A894CEB" w14:paraId="5041D32E" w14:textId="7B9A4B8F">
      <w:pPr>
        <w:pStyle w:val="BodyText"/>
        <w:rPr>
          <w:rFonts w:ascii="Arial" w:hAnsi="Arial" w:eastAsia="Arial" w:cs="Arial"/>
          <w:lang w:val="ro-RO"/>
        </w:rPr>
      </w:pPr>
      <w:r w:rsidRPr="76B02320" w:rsidR="00DA6223">
        <w:rPr>
          <w:rFonts w:ascii="Arial" w:hAnsi="Arial" w:eastAsia="Arial" w:cs="Arial"/>
          <w:lang w:val="ro-RO"/>
        </w:rPr>
        <w:t xml:space="preserve">În viziunea </w:t>
      </w:r>
      <w:r w:rsidRPr="76B02320" w:rsidR="29F2D95A">
        <w:rPr>
          <w:rFonts w:ascii="Arial" w:hAnsi="Arial" w:eastAsia="Arial" w:cs="Arial"/>
          <w:lang w:val="ro-RO"/>
        </w:rPr>
        <w:t>noastră</w:t>
      </w:r>
      <w:r w:rsidRPr="76B02320" w:rsidR="00DA6223">
        <w:rPr>
          <w:rFonts w:ascii="Arial" w:hAnsi="Arial" w:eastAsia="Arial" w:cs="Arial"/>
          <w:lang w:val="ro-RO"/>
        </w:rPr>
        <w:t xml:space="preserve">, </w:t>
      </w:r>
      <w:r w:rsidRPr="76B02320" w:rsidR="0059627A">
        <w:rPr>
          <w:rFonts w:ascii="Arial" w:hAnsi="Arial" w:eastAsia="Arial" w:cs="Arial"/>
          <w:lang w:val="ro-RO"/>
        </w:rPr>
        <w:t>produsul</w:t>
      </w:r>
      <w:r w:rsidRPr="76B02320" w:rsidR="00DA6223">
        <w:rPr>
          <w:rFonts w:ascii="Arial" w:hAnsi="Arial" w:eastAsia="Arial" w:cs="Arial"/>
          <w:lang w:val="ro-RO"/>
        </w:rPr>
        <w:t xml:space="preserve"> </w:t>
      </w:r>
      <w:r w:rsidRPr="76B02320" w:rsidR="0059627A">
        <w:rPr>
          <w:rFonts w:ascii="Arial" w:hAnsi="Arial" w:eastAsia="Arial" w:cs="Arial"/>
          <w:lang w:val="ro-RO"/>
        </w:rPr>
        <w:t>poat</w:t>
      </w:r>
      <w:r w:rsidRPr="76B02320" w:rsidR="00DA6223">
        <w:rPr>
          <w:rFonts w:ascii="Arial" w:hAnsi="Arial" w:eastAsia="Arial" w:cs="Arial"/>
          <w:lang w:val="ro-RO"/>
        </w:rPr>
        <w:t xml:space="preserve">e fi utilizat de către oricine dorește să </w:t>
      </w:r>
      <w:r w:rsidRPr="76B02320" w:rsidR="539A2E5B">
        <w:rPr>
          <w:rFonts w:ascii="Arial" w:hAnsi="Arial" w:eastAsia="Arial" w:cs="Arial"/>
          <w:lang w:val="ro-RO"/>
        </w:rPr>
        <w:t>aibă</w:t>
      </w:r>
      <w:r w:rsidRPr="76B02320" w:rsidR="00DA6223">
        <w:rPr>
          <w:rFonts w:ascii="Arial" w:hAnsi="Arial" w:eastAsia="Arial" w:cs="Arial"/>
          <w:lang w:val="ro-RO"/>
        </w:rPr>
        <w:t xml:space="preserve"> un ambient de lucru mai productiv, indiferent de momentul zilei.</w:t>
      </w:r>
      <w:r w:rsidRPr="76B02320" w:rsidR="00F2169E">
        <w:rPr>
          <w:rFonts w:ascii="Arial" w:hAnsi="Arial" w:eastAsia="Arial" w:cs="Arial"/>
          <w:lang w:val="ro-RO"/>
        </w:rPr>
        <w:t xml:space="preserve"> Profilul utilizatorului nu prezintă p</w:t>
      </w:r>
      <w:r w:rsidRPr="76B02320" w:rsidR="00AF3F44">
        <w:rPr>
          <w:rFonts w:ascii="Arial" w:hAnsi="Arial" w:eastAsia="Arial" w:cs="Arial"/>
          <w:lang w:val="ro-RO"/>
        </w:rPr>
        <w:t>articularități de personalitate, lumina, intensitatea și jocul de lumini putând fi setat</w:t>
      </w:r>
      <w:r w:rsidRPr="76B02320" w:rsidR="35CD0B56">
        <w:rPr>
          <w:rFonts w:ascii="Arial" w:hAnsi="Arial" w:eastAsia="Arial" w:cs="Arial"/>
          <w:lang w:val="ro-RO"/>
        </w:rPr>
        <w:t>e</w:t>
      </w:r>
      <w:r w:rsidRPr="76B02320" w:rsidR="00AF3F44">
        <w:rPr>
          <w:rFonts w:ascii="Arial" w:hAnsi="Arial" w:eastAsia="Arial" w:cs="Arial"/>
          <w:lang w:val="ro-RO"/>
        </w:rPr>
        <w:t xml:space="preserve"> după bunul plac.</w:t>
      </w:r>
      <w:r w:rsidRPr="76B02320" w:rsidR="00B4200C">
        <w:rPr>
          <w:rFonts w:ascii="Arial" w:hAnsi="Arial" w:eastAsia="Arial" w:cs="Arial"/>
          <w:lang w:val="ro-RO"/>
        </w:rPr>
        <w:t xml:space="preserve"> Fie că este vorba de </w:t>
      </w:r>
      <w:r w:rsidRPr="76B02320" w:rsidR="00383D06">
        <w:rPr>
          <w:rFonts w:ascii="Arial" w:hAnsi="Arial" w:eastAsia="Arial" w:cs="Arial"/>
          <w:lang w:val="ro-RO"/>
        </w:rPr>
        <w:t>studenți/elevi</w:t>
      </w:r>
      <w:r w:rsidRPr="76B02320" w:rsidR="000D7696">
        <w:rPr>
          <w:rFonts w:ascii="Arial" w:hAnsi="Arial" w:eastAsia="Arial" w:cs="Arial"/>
          <w:lang w:val="ro-RO"/>
        </w:rPr>
        <w:t xml:space="preserve"> care au nevoie de un ambient plăcut în mediul de lucru</w:t>
      </w:r>
      <w:r w:rsidRPr="76B02320" w:rsidR="00383D06">
        <w:rPr>
          <w:rFonts w:ascii="Arial" w:hAnsi="Arial" w:eastAsia="Arial" w:cs="Arial"/>
          <w:lang w:val="ro-RO"/>
        </w:rPr>
        <w:t xml:space="preserve">, </w:t>
      </w:r>
      <w:r w:rsidRPr="76B02320" w:rsidR="004B2E60">
        <w:rPr>
          <w:rFonts w:ascii="Arial" w:hAnsi="Arial" w:eastAsia="Arial" w:cs="Arial"/>
          <w:lang w:val="ro-RO"/>
        </w:rPr>
        <w:t>persoane a căror profesie sau hobby presupune statul în fața calculatorului sau lectura</w:t>
      </w:r>
      <w:r w:rsidRPr="76B02320" w:rsidR="00321ACF">
        <w:rPr>
          <w:rFonts w:ascii="Arial" w:hAnsi="Arial" w:eastAsia="Arial" w:cs="Arial"/>
          <w:lang w:val="ro-RO"/>
        </w:rPr>
        <w:t xml:space="preserve">, persoane care pot ațipi numai cu </w:t>
      </w:r>
      <w:r w:rsidRPr="76B02320" w:rsidR="00321ACF">
        <w:rPr>
          <w:rFonts w:ascii="Arial" w:hAnsi="Arial" w:eastAsia="Arial" w:cs="Arial"/>
          <w:lang w:val="ro-RO"/>
        </w:rPr>
        <w:t>ajutorul luminii de veghe</w:t>
      </w:r>
      <w:bookmarkStart w:name="_GoBack" w:id="4"/>
      <w:bookmarkEnd w:id="4"/>
      <w:r w:rsidRPr="76B02320" w:rsidR="0081703A">
        <w:rPr>
          <w:rFonts w:ascii="Arial" w:hAnsi="Arial" w:eastAsia="Arial" w:cs="Arial"/>
          <w:lang w:val="ro-RO"/>
        </w:rPr>
        <w:t xml:space="preserve">, </w:t>
      </w:r>
      <w:r w:rsidRPr="76B02320" w:rsidR="00785DF5">
        <w:rPr>
          <w:rFonts w:ascii="Arial" w:hAnsi="Arial" w:eastAsia="Arial" w:cs="Arial"/>
          <w:lang w:val="ro-RO"/>
        </w:rPr>
        <w:t>u</w:t>
      </w:r>
      <w:r w:rsidRPr="76B02320" w:rsidR="00FE3877">
        <w:rPr>
          <w:rFonts w:ascii="Arial" w:hAnsi="Arial" w:eastAsia="Arial" w:cs="Arial"/>
          <w:lang w:val="ro-RO"/>
        </w:rPr>
        <w:t>tilizarea acestei lămpi nu necesită un set special de abilități din partea utilizatorului.</w:t>
      </w:r>
      <w:r w:rsidRPr="76B02320" w:rsidR="00B4200C">
        <w:rPr>
          <w:rFonts w:ascii="Arial" w:hAnsi="Arial" w:eastAsia="Arial" w:cs="Arial"/>
          <w:lang w:val="ro-RO"/>
        </w:rPr>
        <w:t xml:space="preserve"> </w:t>
      </w:r>
    </w:p>
    <w:p w:rsidR="76B02320" w:rsidRDefault="76B02320" w14:paraId="608A2BA8" w14:textId="1E58BA84">
      <w:r>
        <w:br w:type="page"/>
      </w:r>
    </w:p>
    <w:p w:rsidR="76B02320" w:rsidP="76B02320" w:rsidRDefault="76B02320" w14:paraId="0EDA3271" w14:textId="3DBBADDD">
      <w:pPr>
        <w:pStyle w:val="BodyText"/>
        <w:rPr>
          <w:rFonts w:ascii="Times New Roman" w:hAnsi="Times New Roman" w:eastAsia="Times New Roman" w:cs=""/>
          <w:sz w:val="24"/>
          <w:szCs w:val="24"/>
          <w:lang w:val="ro-RO"/>
        </w:rPr>
      </w:pPr>
    </w:p>
    <w:p w:rsidRPr="007942C3" w:rsidR="00355699" w:rsidP="786153EC" w:rsidRDefault="006A2293" w14:paraId="2FA616E8" w14:textId="77777777">
      <w:pPr>
        <w:pStyle w:val="Heading1"/>
        <w:numPr>
          <w:ilvl w:val="0"/>
          <w:numId w:val="1"/>
        </w:numPr>
        <w:tabs>
          <w:tab w:val="left" w:pos="381"/>
        </w:tabs>
        <w:ind w:hanging="280"/>
        <w:rPr>
          <w:rFonts w:ascii="Arial" w:hAnsi="Arial" w:eastAsia="Arial" w:cs="Arial"/>
          <w:b w:val="0"/>
          <w:bCs w:val="0"/>
          <w:lang w:val="ro-RO"/>
        </w:rPr>
      </w:pPr>
      <w:bookmarkStart w:name="_Toc53917595" w:id="5"/>
      <w:r w:rsidRPr="786153EC" w:rsidR="006A2293">
        <w:rPr>
          <w:rFonts w:ascii="Arial" w:hAnsi="Arial" w:eastAsia="Arial" w:cs="Arial"/>
          <w:spacing w:val="-1"/>
          <w:lang w:val="ro-RO"/>
        </w:rPr>
        <w:t>Colectarea</w:t>
      </w:r>
      <w:r w:rsidRPr="786153EC" w:rsidR="006A2293">
        <w:rPr>
          <w:rFonts w:ascii="Arial" w:hAnsi="Arial" w:eastAsia="Arial" w:cs="Arial"/>
          <w:spacing w:val="1"/>
          <w:lang w:val="ro-RO"/>
        </w:rPr>
        <w:t xml:space="preserve"> </w:t>
      </w:r>
      <w:r w:rsidRPr="786153EC" w:rsidR="006A2293">
        <w:rPr>
          <w:rFonts w:ascii="Arial" w:hAnsi="Arial" w:eastAsia="Arial" w:cs="Arial"/>
          <w:spacing w:val="-1"/>
          <w:lang w:val="ro-RO"/>
        </w:rPr>
        <w:t>cerințelor</w:t>
      </w:r>
      <w:bookmarkEnd w:id="5"/>
    </w:p>
    <w:p w:rsidR="0081703A" w:rsidP="786153EC" w:rsidRDefault="007A721C" w14:paraId="459673E0" w14:textId="77777777">
      <w:pPr>
        <w:pStyle w:val="BodyText"/>
        <w:ind w:left="810"/>
        <w:jc w:val="both"/>
        <w:rPr>
          <w:rFonts w:ascii="Arial" w:hAnsi="Arial" w:eastAsia="Arial" w:cs="Arial"/>
          <w:color w:val="A6A6A6" w:themeColor="background1" w:themeShade="A6"/>
          <w:lang w:val="ro-RO"/>
        </w:rPr>
      </w:pPr>
      <w:r w:rsidRPr="786153EC" w:rsidR="007A721C">
        <w:rPr>
          <w:rFonts w:ascii="Arial" w:hAnsi="Arial" w:eastAsia="Arial" w:cs="Arial"/>
          <w:color w:val="A6A6A6" w:themeColor="background1" w:themeTint="FF" w:themeShade="A6"/>
          <w:lang w:val="ro-RO"/>
        </w:rPr>
        <w:t>Se vor enumera (doar) referințele către cerințe</w:t>
      </w:r>
      <w:r w:rsidRPr="786153EC" w:rsidR="00A52524">
        <w:rPr>
          <w:rFonts w:ascii="Arial" w:hAnsi="Arial" w:eastAsia="Arial" w:cs="Arial"/>
          <w:color w:val="A6A6A6" w:themeColor="background1" w:themeTint="FF" w:themeShade="A6"/>
          <w:lang w:val="ro-RO"/>
        </w:rPr>
        <w:t xml:space="preserve">, </w:t>
      </w:r>
      <w:r w:rsidRPr="786153EC" w:rsidR="005449F7">
        <w:rPr>
          <w:rFonts w:ascii="Arial" w:hAnsi="Arial" w:eastAsia="Arial" w:cs="Arial"/>
          <w:color w:val="A6A6A6" w:themeColor="background1" w:themeTint="FF" w:themeShade="A6"/>
          <w:lang w:val="ro-RO"/>
        </w:rPr>
        <w:t>indicându-se sursa de la care a</w:t>
      </w:r>
      <w:r w:rsidRPr="786153EC" w:rsidR="00A52524">
        <w:rPr>
          <w:rFonts w:ascii="Arial" w:hAnsi="Arial" w:eastAsia="Arial" w:cs="Arial"/>
          <w:color w:val="A6A6A6" w:themeColor="background1" w:themeTint="FF" w:themeShade="A6"/>
          <w:lang w:val="ro-RO"/>
        </w:rPr>
        <w:t>u fost colectate</w:t>
      </w:r>
      <w:r w:rsidRPr="786153EC" w:rsidR="007A721C">
        <w:rPr>
          <w:rFonts w:ascii="Arial" w:hAnsi="Arial" w:eastAsia="Arial" w:cs="Arial"/>
          <w:color w:val="A6A6A6" w:themeColor="background1" w:themeTint="FF" w:themeShade="A6"/>
          <w:lang w:val="ro-RO"/>
        </w:rPr>
        <w:t xml:space="preserve">, nu și cerințele propriu-zise, </w:t>
      </w:r>
      <w:r w:rsidRPr="786153EC" w:rsidR="007A721C">
        <w:rPr>
          <w:rFonts w:ascii="Arial" w:hAnsi="Arial" w:eastAsia="Arial" w:cs="Arial"/>
          <w:color w:val="A6A6A6" w:themeColor="background1" w:themeTint="FF" w:themeShade="A6"/>
          <w:lang w:val="ro-RO"/>
        </w:rPr>
        <w:t>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Pr="786153EC" w:rsidR="007942C3">
        <w:rPr>
          <w:rFonts w:ascii="Arial" w:hAnsi="Arial" w:eastAsia="Arial" w:cs="Arial"/>
          <w:color w:val="A6A6A6" w:themeColor="background1" w:themeTint="FF" w:themeShade="A6"/>
          <w:lang w:val="ro-RO"/>
        </w:rPr>
        <w:t xml:space="preserve"> Practic un răspuns la întrebarea – de unde știi că cerințele pe care le vei prezenta mai jos sunt relevante? De unde le-ai colectat?</w:t>
      </w:r>
    </w:p>
    <w:p w:rsidRPr="007942C3" w:rsidR="007A721C" w:rsidP="786153EC" w:rsidRDefault="007942C3" w14:paraId="11C99262" w14:textId="26B33F77">
      <w:pPr>
        <w:pStyle w:val="BodyText"/>
        <w:ind w:left="810"/>
        <w:jc w:val="both"/>
        <w:rPr>
          <w:rFonts w:ascii="Arial" w:hAnsi="Arial" w:eastAsia="Arial" w:cs="Arial"/>
          <w:color w:val="A6A6A6" w:themeColor="background1" w:themeShade="A6"/>
          <w:lang w:val="ro-RO"/>
        </w:rPr>
      </w:pPr>
      <w:r w:rsidRPr="786153EC" w:rsidR="007942C3">
        <w:rPr>
          <w:rFonts w:ascii="Arial" w:hAnsi="Arial" w:eastAsia="Arial" w:cs="Arial"/>
          <w:color w:val="A6A6A6" w:themeColor="background1" w:themeTint="FF" w:themeShade="A6"/>
          <w:lang w:val="ro-RO"/>
        </w:rPr>
        <w:t xml:space="preserve"> </w:t>
      </w:r>
    </w:p>
    <w:p w:rsidRPr="007942C3" w:rsidR="00355699" w:rsidP="786153EC" w:rsidRDefault="00EB13B0" w14:paraId="7D0173BE" w14:textId="77777777">
      <w:pPr>
        <w:pStyle w:val="Heading1"/>
        <w:numPr>
          <w:ilvl w:val="1"/>
          <w:numId w:val="1"/>
        </w:numPr>
        <w:spacing w:before="184"/>
        <w:ind w:left="1440" w:hanging="630"/>
        <w:rPr>
          <w:rFonts w:ascii="Arial" w:hAnsi="Arial" w:eastAsia="Arial" w:cs="Arial"/>
          <w:b w:val="0"/>
          <w:bCs w:val="0"/>
          <w:lang w:val="ro-RO"/>
        </w:rPr>
      </w:pPr>
      <w:bookmarkStart w:name="_Toc53917596" w:id="6"/>
      <w:r w:rsidRPr="786153EC" w:rsidR="00EB13B0">
        <w:rPr>
          <w:rFonts w:ascii="Arial" w:hAnsi="Arial" w:eastAsia="Arial" w:cs="Arial"/>
          <w:spacing w:val="-1"/>
          <w:lang w:val="ro-RO"/>
        </w:rPr>
        <w:lastRenderedPageBreak/>
        <w:t>Metode</w:t>
      </w:r>
      <w:r w:rsidRPr="786153EC" w:rsidR="006A2293">
        <w:rPr>
          <w:rFonts w:ascii="Arial" w:hAnsi="Arial" w:eastAsia="Arial" w:cs="Arial"/>
          <w:spacing w:val="1"/>
          <w:lang w:val="ro-RO"/>
        </w:rPr>
        <w:t xml:space="preserve"> </w:t>
      </w:r>
      <w:r w:rsidRPr="786153EC" w:rsidR="006A2293">
        <w:rPr>
          <w:rFonts w:ascii="Arial" w:hAnsi="Arial" w:eastAsia="Arial" w:cs="Arial"/>
          <w:spacing w:val="-1"/>
          <w:lang w:val="ro-RO"/>
        </w:rPr>
        <w:t>direct</w:t>
      </w:r>
      <w:r w:rsidRPr="786153EC" w:rsidR="00EB13B0">
        <w:rPr>
          <w:rFonts w:ascii="Arial" w:hAnsi="Arial" w:eastAsia="Arial" w:cs="Arial"/>
          <w:spacing w:val="-1"/>
          <w:lang w:val="ro-RO"/>
        </w:rPr>
        <w:t>e</w:t>
      </w:r>
      <w:bookmarkEnd w:id="6"/>
    </w:p>
    <w:p w:rsidRPr="007942C3" w:rsidR="00355699" w:rsidP="786153EC" w:rsidRDefault="00A254C3" w14:paraId="3BC23E6E" w14:textId="31CED1E6">
      <w:pPr>
        <w:pStyle w:val="BodyText"/>
        <w:spacing w:before="181"/>
        <w:rPr>
          <w:rFonts w:ascii="Arial" w:hAnsi="Arial" w:eastAsia="Arial" w:cs="Arial"/>
          <w:color w:val="A6A6A6"/>
          <w:spacing w:val="-1"/>
          <w:lang w:val="ro-RO"/>
        </w:rPr>
      </w:pPr>
      <w:r w:rsidRPr="786153EC" w:rsidR="00A254C3">
        <w:rPr>
          <w:rFonts w:ascii="Arial" w:hAnsi="Arial" w:eastAsia="Arial" w:cs="Arial"/>
          <w:color w:val="A6A6A6" w:themeColor="background1" w:themeShade="A6"/>
          <w:lang w:val="ro-RO"/>
        </w:rPr>
        <w:t xml:space="preserve">Referințe către </w:t>
      </w:r>
      <w:r w:rsidRPr="786153EC" w:rsidR="00A254C3">
        <w:rPr>
          <w:rFonts w:ascii="Arial" w:hAnsi="Arial" w:eastAsia="Arial" w:cs="Arial"/>
          <w:color w:val="A6A6A6"/>
          <w:spacing w:val="-1"/>
          <w:lang w:val="ro-RO"/>
        </w:rPr>
        <w:t>c</w:t>
      </w:r>
      <w:r w:rsidRPr="786153EC" w:rsidR="006A2293">
        <w:rPr>
          <w:rFonts w:ascii="Arial" w:hAnsi="Arial" w:eastAsia="Arial" w:cs="Arial"/>
          <w:color w:val="A6A6A6"/>
          <w:spacing w:val="-1"/>
          <w:lang w:val="ro-RO"/>
        </w:rPr>
        <w:t>erințele</w:t>
      </w:r>
      <w:r w:rsidRPr="786153EC" w:rsidR="006A2293">
        <w:rPr>
          <w:rFonts w:ascii="Arial" w:hAnsi="Arial" w:eastAsia="Arial" w:cs="Arial"/>
          <w:color w:val="A6A6A6"/>
          <w:spacing w:val="-7"/>
          <w:lang w:val="ro-RO"/>
        </w:rPr>
        <w:t xml:space="preserve"> </w:t>
      </w:r>
      <w:r w:rsidRPr="786153EC" w:rsidR="006A2293">
        <w:rPr>
          <w:rFonts w:ascii="Arial" w:hAnsi="Arial" w:eastAsia="Arial" w:cs="Arial"/>
          <w:color w:val="A6A6A6"/>
          <w:spacing w:val="-1"/>
          <w:lang w:val="ro-RO"/>
        </w:rPr>
        <w:t>colectate</w:t>
      </w:r>
      <w:r w:rsidRPr="786153EC" w:rsidR="006A2293">
        <w:rPr>
          <w:rFonts w:ascii="Arial" w:hAnsi="Arial" w:eastAsia="Arial" w:cs="Arial"/>
          <w:color w:val="A6A6A6"/>
          <w:spacing w:val="-7"/>
          <w:lang w:val="ro-RO"/>
        </w:rPr>
        <w:t xml:space="preserve"> </w:t>
      </w:r>
      <w:r w:rsidRPr="786153EC" w:rsidR="006A2293">
        <w:rPr>
          <w:rFonts w:ascii="Arial" w:hAnsi="Arial" w:eastAsia="Arial" w:cs="Arial"/>
          <w:color w:val="A6A6A6"/>
          <w:lang w:val="ro-RO"/>
        </w:rPr>
        <w:t>în</w:t>
      </w:r>
      <w:r w:rsidRPr="786153EC" w:rsidR="006A2293">
        <w:rPr>
          <w:rFonts w:ascii="Arial" w:hAnsi="Arial" w:eastAsia="Arial" w:cs="Arial"/>
          <w:color w:val="A6A6A6"/>
          <w:spacing w:val="-6"/>
          <w:lang w:val="ro-RO"/>
        </w:rPr>
        <w:t xml:space="preserve"> </w:t>
      </w:r>
      <w:r w:rsidRPr="786153EC" w:rsidR="006A2293">
        <w:rPr>
          <w:rFonts w:ascii="Arial" w:hAnsi="Arial" w:eastAsia="Arial" w:cs="Arial"/>
          <w:color w:val="A6A6A6"/>
          <w:lang w:val="ro-RO"/>
        </w:rPr>
        <w:t>mod</w:t>
      </w:r>
      <w:r w:rsidRPr="786153EC" w:rsidR="006A2293">
        <w:rPr>
          <w:rFonts w:ascii="Arial" w:hAnsi="Arial" w:eastAsia="Arial" w:cs="Arial"/>
          <w:color w:val="A6A6A6"/>
          <w:spacing w:val="-5"/>
          <w:lang w:val="ro-RO"/>
        </w:rPr>
        <w:t xml:space="preserve"> </w:t>
      </w:r>
      <w:r w:rsidRPr="786153EC" w:rsidR="006A2293">
        <w:rPr>
          <w:rFonts w:ascii="Arial" w:hAnsi="Arial" w:eastAsia="Arial" w:cs="Arial"/>
          <w:color w:val="A6A6A6"/>
          <w:spacing w:val="-1"/>
          <w:lang w:val="ro-RO"/>
        </w:rPr>
        <w:t>direct</w:t>
      </w:r>
      <w:r w:rsidRPr="786153EC" w:rsidR="006A2293">
        <w:rPr>
          <w:rFonts w:ascii="Arial" w:hAnsi="Arial" w:eastAsia="Arial" w:cs="Arial"/>
          <w:color w:val="A6A6A6"/>
          <w:spacing w:val="-6"/>
          <w:lang w:val="ro-RO"/>
        </w:rPr>
        <w:t xml:space="preserve"> </w:t>
      </w:r>
      <w:r w:rsidRPr="786153EC" w:rsidR="006A2293">
        <w:rPr>
          <w:rFonts w:ascii="Arial" w:hAnsi="Arial" w:eastAsia="Arial" w:cs="Arial"/>
          <w:color w:val="A6A6A6"/>
          <w:lang w:val="ro-RO"/>
        </w:rPr>
        <w:t>de</w:t>
      </w:r>
      <w:r w:rsidRPr="786153EC" w:rsidR="006A2293">
        <w:rPr>
          <w:rFonts w:ascii="Arial" w:hAnsi="Arial" w:eastAsia="Arial" w:cs="Arial"/>
          <w:color w:val="A6A6A6"/>
          <w:spacing w:val="-7"/>
          <w:lang w:val="ro-RO"/>
        </w:rPr>
        <w:t xml:space="preserve"> </w:t>
      </w:r>
      <w:r w:rsidRPr="786153EC" w:rsidR="006A2293">
        <w:rPr>
          <w:rFonts w:ascii="Arial" w:hAnsi="Arial" w:eastAsia="Arial" w:cs="Arial"/>
          <w:color w:val="A6A6A6"/>
          <w:lang w:val="ro-RO"/>
        </w:rPr>
        <w:t>la</w:t>
      </w:r>
      <w:r w:rsidRPr="786153EC" w:rsidR="006A2293">
        <w:rPr>
          <w:rFonts w:ascii="Arial" w:hAnsi="Arial" w:eastAsia="Arial" w:cs="Arial"/>
          <w:color w:val="A6A6A6"/>
          <w:spacing w:val="-5"/>
          <w:lang w:val="ro-RO"/>
        </w:rPr>
        <w:t xml:space="preserve"> </w:t>
      </w:r>
      <w:r w:rsidRPr="786153EC" w:rsidR="006A2293">
        <w:rPr>
          <w:rFonts w:ascii="Arial" w:hAnsi="Arial" w:eastAsia="Arial" w:cs="Arial"/>
          <w:color w:val="A6A6A6"/>
          <w:spacing w:val="-1"/>
          <w:lang w:val="ro-RO"/>
        </w:rPr>
        <w:t>grupurile</w:t>
      </w:r>
      <w:r w:rsidRPr="786153EC" w:rsidR="006A2293">
        <w:rPr>
          <w:rFonts w:ascii="Arial" w:hAnsi="Arial" w:eastAsia="Arial" w:cs="Arial"/>
          <w:color w:val="A6A6A6"/>
          <w:spacing w:val="-6"/>
          <w:lang w:val="ro-RO"/>
        </w:rPr>
        <w:t xml:space="preserve"> </w:t>
      </w:r>
      <w:r w:rsidRPr="786153EC" w:rsidR="006A2293">
        <w:rPr>
          <w:rFonts w:ascii="Arial" w:hAnsi="Arial" w:eastAsia="Arial" w:cs="Arial"/>
          <w:color w:val="A6A6A6"/>
          <w:lang w:val="ro-RO"/>
        </w:rPr>
        <w:t>de</w:t>
      </w:r>
      <w:r w:rsidRPr="786153EC" w:rsidR="006A2293">
        <w:rPr>
          <w:rFonts w:ascii="Arial" w:hAnsi="Arial" w:eastAsia="Arial" w:cs="Arial"/>
          <w:color w:val="A6A6A6"/>
          <w:spacing w:val="-7"/>
          <w:lang w:val="ro-RO"/>
        </w:rPr>
        <w:t xml:space="preserve"> </w:t>
      </w:r>
      <w:r w:rsidRPr="786153EC" w:rsidR="006A2293">
        <w:rPr>
          <w:rFonts w:ascii="Arial" w:hAnsi="Arial" w:eastAsia="Arial" w:cs="Arial"/>
          <w:color w:val="A6A6A6"/>
          <w:spacing w:val="-1"/>
          <w:lang w:val="ro-RO"/>
        </w:rPr>
        <w:t>interese</w:t>
      </w:r>
      <w:r w:rsidRPr="786153EC" w:rsidR="00A254C3">
        <w:rPr>
          <w:rFonts w:ascii="Arial" w:hAnsi="Arial" w:eastAsia="Arial" w:cs="Arial"/>
          <w:color w:val="A6A6A6"/>
          <w:spacing w:val="-1"/>
          <w:lang w:val="ro-RO"/>
        </w:rPr>
        <w:t xml:space="preserve"> (</w:t>
      </w:r>
      <w:r w:rsidRPr="786153EC" w:rsidR="007942C3">
        <w:rPr>
          <w:rFonts w:ascii="Arial" w:hAnsi="Arial" w:eastAsia="Arial" w:cs="Arial"/>
          <w:color w:val="A6A6A6"/>
          <w:spacing w:val="-1"/>
          <w:lang w:val="ro-RO"/>
        </w:rPr>
        <w:t>persoane</w:t>
      </w:r>
      <w:r w:rsidRPr="786153EC" w:rsidR="00A254C3">
        <w:rPr>
          <w:rFonts w:ascii="Arial" w:hAnsi="Arial" w:eastAsia="Arial" w:cs="Arial"/>
          <w:color w:val="A6A6A6"/>
          <w:spacing w:val="-1"/>
          <w:lang w:val="ro-RO"/>
        </w:rPr>
        <w:t>, chestionare etc)</w:t>
      </w:r>
    </w:p>
    <w:p w:rsidR="64AD34A2" w:rsidP="786153EC" w:rsidRDefault="64AD34A2" w14:paraId="61E420E3" w14:textId="07075FB0">
      <w:pPr>
        <w:pStyle w:val="BodyText"/>
        <w:numPr>
          <w:ilvl w:val="1"/>
          <w:numId w:val="9"/>
        </w:numPr>
        <w:spacing w:before="181"/>
        <w:rPr>
          <w:rFonts w:ascii="Arial" w:hAnsi="Arial" w:eastAsia="Arial" w:cs="Arial"/>
          <w:color w:val="auto"/>
          <w:sz w:val="24"/>
          <w:szCs w:val="24"/>
          <w:u w:val="none"/>
          <w:lang w:val="ro-RO"/>
        </w:rPr>
      </w:pPr>
      <w:r w:rsidRPr="786153EC" w:rsidR="64AD34A2">
        <w:rPr>
          <w:rFonts w:ascii="Arial" w:hAnsi="Arial" w:eastAsia="Arial" w:cs="Arial"/>
          <w:color w:val="auto"/>
          <w:sz w:val="24"/>
          <w:szCs w:val="24"/>
          <w:u w:val="none"/>
          <w:lang w:val="ro-RO"/>
        </w:rPr>
        <w:t xml:space="preserve">Pentru a colecta date de la un </w:t>
      </w:r>
      <w:r w:rsidRPr="786153EC" w:rsidR="5CA4DE9C">
        <w:rPr>
          <w:rFonts w:ascii="Arial" w:hAnsi="Arial" w:eastAsia="Arial" w:cs="Arial"/>
          <w:color w:val="auto"/>
          <w:sz w:val="24"/>
          <w:szCs w:val="24"/>
          <w:u w:val="none"/>
          <w:lang w:val="ro-RO"/>
        </w:rPr>
        <w:t>număr</w:t>
      </w:r>
      <w:r w:rsidRPr="786153EC" w:rsidR="64AD34A2">
        <w:rPr>
          <w:rFonts w:ascii="Arial" w:hAnsi="Arial" w:eastAsia="Arial" w:cs="Arial"/>
          <w:color w:val="auto"/>
          <w:sz w:val="24"/>
          <w:szCs w:val="24"/>
          <w:u w:val="none"/>
          <w:lang w:val="ro-RO"/>
        </w:rPr>
        <w:t xml:space="preserve"> </w:t>
      </w:r>
      <w:r w:rsidRPr="786153EC" w:rsidR="61F6FF05">
        <w:rPr>
          <w:rFonts w:ascii="Arial" w:hAnsi="Arial" w:eastAsia="Arial" w:cs="Arial"/>
          <w:color w:val="auto"/>
          <w:sz w:val="24"/>
          <w:szCs w:val="24"/>
          <w:u w:val="none"/>
          <w:lang w:val="ro-RO"/>
        </w:rPr>
        <w:t>c</w:t>
      </w:r>
      <w:r w:rsidRPr="786153EC" w:rsidR="20E44673">
        <w:rPr>
          <w:rFonts w:ascii="Arial" w:hAnsi="Arial" w:eastAsia="Arial" w:cs="Arial"/>
          <w:color w:val="auto"/>
          <w:sz w:val="24"/>
          <w:szCs w:val="24"/>
          <w:u w:val="none"/>
          <w:lang w:val="ro-RO"/>
        </w:rPr>
        <w:t>â</w:t>
      </w:r>
      <w:r w:rsidRPr="786153EC" w:rsidR="61F6FF05">
        <w:rPr>
          <w:rFonts w:ascii="Arial" w:hAnsi="Arial" w:eastAsia="Arial" w:cs="Arial"/>
          <w:color w:val="auto"/>
          <w:sz w:val="24"/>
          <w:szCs w:val="24"/>
          <w:u w:val="none"/>
          <w:lang w:val="ro-RO"/>
        </w:rPr>
        <w:t xml:space="preserve">t </w:t>
      </w:r>
      <w:r w:rsidRPr="786153EC" w:rsidR="64AD34A2">
        <w:rPr>
          <w:rFonts w:ascii="Arial" w:hAnsi="Arial" w:eastAsia="Arial" w:cs="Arial"/>
          <w:color w:val="auto"/>
          <w:sz w:val="24"/>
          <w:szCs w:val="24"/>
          <w:u w:val="none"/>
          <w:lang w:val="ro-RO"/>
        </w:rPr>
        <w:t>mai mare de persoane</w:t>
      </w:r>
      <w:r w:rsidRPr="786153EC" w:rsidR="59DB66EA">
        <w:rPr>
          <w:rFonts w:ascii="Arial" w:hAnsi="Arial" w:eastAsia="Arial" w:cs="Arial"/>
          <w:color w:val="auto"/>
          <w:sz w:val="24"/>
          <w:szCs w:val="24"/>
          <w:u w:val="none"/>
          <w:lang w:val="ro-RO"/>
        </w:rPr>
        <w:t xml:space="preserve"> </w:t>
      </w:r>
      <w:r w:rsidRPr="786153EC" w:rsidR="745B3502">
        <w:rPr>
          <w:rFonts w:ascii="Arial" w:hAnsi="Arial" w:eastAsia="Arial" w:cs="Arial"/>
          <w:color w:val="auto"/>
          <w:sz w:val="24"/>
          <w:szCs w:val="24"/>
          <w:u w:val="none"/>
          <w:lang w:val="ro-RO"/>
        </w:rPr>
        <w:t>ș</w:t>
      </w:r>
      <w:r w:rsidRPr="786153EC" w:rsidR="59DB66EA">
        <w:rPr>
          <w:rFonts w:ascii="Arial" w:hAnsi="Arial" w:eastAsia="Arial" w:cs="Arial"/>
          <w:color w:val="auto"/>
          <w:sz w:val="24"/>
          <w:szCs w:val="24"/>
          <w:u w:val="none"/>
          <w:lang w:val="ro-RO"/>
        </w:rPr>
        <w:t>i c</w:t>
      </w:r>
      <w:r w:rsidRPr="786153EC" w:rsidR="17F1276B">
        <w:rPr>
          <w:rFonts w:ascii="Arial" w:hAnsi="Arial" w:eastAsia="Arial" w:cs="Arial"/>
          <w:color w:val="auto"/>
          <w:sz w:val="24"/>
          <w:szCs w:val="24"/>
          <w:u w:val="none"/>
          <w:lang w:val="ro-RO"/>
        </w:rPr>
        <w:t>â</w:t>
      </w:r>
      <w:r w:rsidRPr="786153EC" w:rsidR="59DB66EA">
        <w:rPr>
          <w:rFonts w:ascii="Arial" w:hAnsi="Arial" w:eastAsia="Arial" w:cs="Arial"/>
          <w:color w:val="auto"/>
          <w:sz w:val="24"/>
          <w:szCs w:val="24"/>
          <w:u w:val="none"/>
          <w:lang w:val="ro-RO"/>
        </w:rPr>
        <w:t>t mai divers</w:t>
      </w:r>
      <w:r w:rsidRPr="786153EC" w:rsidR="64AD34A2">
        <w:rPr>
          <w:rFonts w:ascii="Arial" w:hAnsi="Arial" w:eastAsia="Arial" w:cs="Arial"/>
          <w:color w:val="auto"/>
          <w:sz w:val="24"/>
          <w:szCs w:val="24"/>
          <w:u w:val="none"/>
          <w:lang w:val="ro-RO"/>
        </w:rPr>
        <w:t>, am ales s</w:t>
      </w:r>
      <w:r w:rsidRPr="786153EC" w:rsidR="6E8D2304">
        <w:rPr>
          <w:rFonts w:ascii="Arial" w:hAnsi="Arial" w:eastAsia="Arial" w:cs="Arial"/>
          <w:color w:val="auto"/>
          <w:sz w:val="24"/>
          <w:szCs w:val="24"/>
          <w:u w:val="none"/>
          <w:lang w:val="ro-RO"/>
        </w:rPr>
        <w:t>ă</w:t>
      </w:r>
      <w:r w:rsidRPr="786153EC" w:rsidR="64AD34A2">
        <w:rPr>
          <w:rFonts w:ascii="Arial" w:hAnsi="Arial" w:eastAsia="Arial" w:cs="Arial"/>
          <w:color w:val="auto"/>
          <w:sz w:val="24"/>
          <w:szCs w:val="24"/>
          <w:u w:val="none"/>
          <w:lang w:val="ro-RO"/>
        </w:rPr>
        <w:t xml:space="preserve"> cre</w:t>
      </w:r>
      <w:r w:rsidRPr="786153EC" w:rsidR="1749EF74">
        <w:rPr>
          <w:rFonts w:ascii="Arial" w:hAnsi="Arial" w:eastAsia="Arial" w:cs="Arial"/>
          <w:color w:val="auto"/>
          <w:sz w:val="24"/>
          <w:szCs w:val="24"/>
          <w:u w:val="none"/>
          <w:lang w:val="ro-RO"/>
        </w:rPr>
        <w:t>ă</w:t>
      </w:r>
      <w:r w:rsidRPr="786153EC" w:rsidR="64AD34A2">
        <w:rPr>
          <w:rFonts w:ascii="Arial" w:hAnsi="Arial" w:eastAsia="Arial" w:cs="Arial"/>
          <w:color w:val="auto"/>
          <w:sz w:val="24"/>
          <w:szCs w:val="24"/>
          <w:u w:val="none"/>
          <w:lang w:val="ro-RO"/>
        </w:rPr>
        <w:t xml:space="preserve">m </w:t>
      </w:r>
      <w:r w:rsidRPr="786153EC" w:rsidR="21D8619E">
        <w:rPr>
          <w:rFonts w:ascii="Arial" w:hAnsi="Arial" w:eastAsia="Arial" w:cs="Arial"/>
          <w:color w:val="auto"/>
          <w:sz w:val="24"/>
          <w:szCs w:val="24"/>
          <w:u w:val="none"/>
          <w:lang w:val="ro-RO"/>
        </w:rPr>
        <w:t xml:space="preserve">un formular Google </w:t>
      </w:r>
      <w:r w:rsidRPr="786153EC" w:rsidR="59086517">
        <w:rPr>
          <w:rFonts w:ascii="Arial" w:hAnsi="Arial" w:eastAsia="Arial" w:cs="Arial"/>
          <w:color w:val="auto"/>
          <w:sz w:val="24"/>
          <w:szCs w:val="24"/>
          <w:u w:val="none"/>
          <w:lang w:val="ro-RO"/>
        </w:rPr>
        <w:t>î</w:t>
      </w:r>
      <w:r w:rsidRPr="786153EC" w:rsidR="3601AADE">
        <w:rPr>
          <w:rFonts w:ascii="Arial" w:hAnsi="Arial" w:eastAsia="Arial" w:cs="Arial"/>
          <w:color w:val="auto"/>
          <w:sz w:val="24"/>
          <w:szCs w:val="24"/>
          <w:u w:val="none"/>
          <w:lang w:val="ro-RO"/>
        </w:rPr>
        <w:t xml:space="preserve">n care am inclus </w:t>
      </w:r>
      <w:r w:rsidRPr="786153EC" w:rsidR="63D21455">
        <w:rPr>
          <w:rFonts w:ascii="Arial" w:hAnsi="Arial" w:eastAsia="Arial" w:cs="Arial"/>
          <w:color w:val="auto"/>
          <w:sz w:val="24"/>
          <w:szCs w:val="24"/>
          <w:u w:val="none"/>
          <w:lang w:val="ro-RO"/>
        </w:rPr>
        <w:t>întrebări</w:t>
      </w:r>
      <w:r w:rsidRPr="786153EC" w:rsidR="18804C1C">
        <w:rPr>
          <w:rFonts w:ascii="Arial" w:hAnsi="Arial" w:eastAsia="Arial" w:cs="Arial"/>
          <w:color w:val="auto"/>
          <w:sz w:val="24"/>
          <w:szCs w:val="24"/>
          <w:u w:val="none"/>
          <w:lang w:val="ro-RO"/>
        </w:rPr>
        <w:t xml:space="preserve"> legate de </w:t>
      </w:r>
      <w:r w:rsidRPr="786153EC" w:rsidR="19490C81">
        <w:rPr>
          <w:rFonts w:ascii="Arial" w:hAnsi="Arial" w:eastAsia="Arial" w:cs="Arial"/>
          <w:color w:val="auto"/>
          <w:sz w:val="24"/>
          <w:szCs w:val="24"/>
          <w:u w:val="none"/>
          <w:lang w:val="ro-RO"/>
        </w:rPr>
        <w:t>preferințele</w:t>
      </w:r>
      <w:r w:rsidRPr="786153EC" w:rsidR="18804C1C">
        <w:rPr>
          <w:rFonts w:ascii="Arial" w:hAnsi="Arial" w:eastAsia="Arial" w:cs="Arial"/>
          <w:color w:val="auto"/>
          <w:sz w:val="24"/>
          <w:szCs w:val="24"/>
          <w:u w:val="none"/>
          <w:lang w:val="ro-RO"/>
        </w:rPr>
        <w:t xml:space="preserve"> </w:t>
      </w:r>
      <w:r w:rsidRPr="786153EC" w:rsidR="13019A4D">
        <w:rPr>
          <w:rFonts w:ascii="Arial" w:hAnsi="Arial" w:eastAsia="Arial" w:cs="Arial"/>
          <w:color w:val="auto"/>
          <w:sz w:val="24"/>
          <w:szCs w:val="24"/>
          <w:u w:val="none"/>
          <w:lang w:val="ro-RO"/>
        </w:rPr>
        <w:t>potențialilor</w:t>
      </w:r>
      <w:r w:rsidRPr="786153EC" w:rsidR="18804C1C">
        <w:rPr>
          <w:rFonts w:ascii="Arial" w:hAnsi="Arial" w:eastAsia="Arial" w:cs="Arial"/>
          <w:color w:val="auto"/>
          <w:sz w:val="24"/>
          <w:szCs w:val="24"/>
          <w:u w:val="none"/>
          <w:lang w:val="ro-RO"/>
        </w:rPr>
        <w:t xml:space="preserve"> consumatori, </w:t>
      </w:r>
      <w:r w:rsidRPr="786153EC" w:rsidR="3601AADE">
        <w:rPr>
          <w:rFonts w:ascii="Arial" w:hAnsi="Arial" w:eastAsia="Arial" w:cs="Arial"/>
          <w:color w:val="auto"/>
          <w:sz w:val="24"/>
          <w:szCs w:val="24"/>
          <w:u w:val="none"/>
          <w:lang w:val="ro-RO"/>
        </w:rPr>
        <w:t xml:space="preserve">o serie de </w:t>
      </w:r>
      <w:r w:rsidRPr="786153EC" w:rsidR="1A327440">
        <w:rPr>
          <w:rFonts w:ascii="Arial" w:hAnsi="Arial" w:eastAsia="Arial" w:cs="Arial"/>
          <w:color w:val="auto"/>
          <w:sz w:val="24"/>
          <w:szCs w:val="24"/>
          <w:u w:val="none"/>
          <w:lang w:val="ro-RO"/>
        </w:rPr>
        <w:t>opțiuni</w:t>
      </w:r>
      <w:r w:rsidRPr="786153EC" w:rsidR="3601AADE">
        <w:rPr>
          <w:rFonts w:ascii="Arial" w:hAnsi="Arial" w:eastAsia="Arial" w:cs="Arial"/>
          <w:color w:val="auto"/>
          <w:sz w:val="24"/>
          <w:szCs w:val="24"/>
          <w:u w:val="none"/>
          <w:lang w:val="ro-RO"/>
        </w:rPr>
        <w:t xml:space="preserve"> legate de </w:t>
      </w:r>
      <w:r w:rsidRPr="786153EC" w:rsidR="30088BDD">
        <w:rPr>
          <w:rFonts w:ascii="Arial" w:hAnsi="Arial" w:eastAsia="Arial" w:cs="Arial"/>
          <w:color w:val="auto"/>
          <w:sz w:val="24"/>
          <w:szCs w:val="24"/>
          <w:u w:val="none"/>
          <w:lang w:val="ro-RO"/>
        </w:rPr>
        <w:t>funcționalitatea</w:t>
      </w:r>
      <w:r w:rsidRPr="786153EC" w:rsidR="3601AADE">
        <w:rPr>
          <w:rFonts w:ascii="Arial" w:hAnsi="Arial" w:eastAsia="Arial" w:cs="Arial"/>
          <w:color w:val="auto"/>
          <w:sz w:val="24"/>
          <w:szCs w:val="24"/>
          <w:u w:val="none"/>
          <w:lang w:val="ro-RO"/>
        </w:rPr>
        <w:t xml:space="preserve"> unui astfel de produs</w:t>
      </w:r>
      <w:r w:rsidRPr="786153EC" w:rsidR="684F5C4F">
        <w:rPr>
          <w:rFonts w:ascii="Arial" w:hAnsi="Arial" w:eastAsia="Arial" w:cs="Arial"/>
          <w:color w:val="auto"/>
          <w:sz w:val="24"/>
          <w:szCs w:val="24"/>
          <w:u w:val="none"/>
          <w:lang w:val="ro-RO"/>
        </w:rPr>
        <w:t xml:space="preserve"> </w:t>
      </w:r>
      <w:r w:rsidRPr="786153EC" w:rsidR="6DAE639A">
        <w:rPr>
          <w:rFonts w:ascii="Arial" w:hAnsi="Arial" w:eastAsia="Arial" w:cs="Arial"/>
          <w:color w:val="auto"/>
          <w:sz w:val="24"/>
          <w:szCs w:val="24"/>
          <w:u w:val="none"/>
          <w:lang w:val="ro-RO"/>
        </w:rPr>
        <w:t xml:space="preserve">și </w:t>
      </w:r>
      <w:r w:rsidRPr="786153EC" w:rsidR="684F5C4F">
        <w:rPr>
          <w:rFonts w:ascii="Arial" w:hAnsi="Arial" w:eastAsia="Arial" w:cs="Arial"/>
          <w:color w:val="auto"/>
          <w:sz w:val="24"/>
          <w:szCs w:val="24"/>
          <w:u w:val="none"/>
          <w:lang w:val="ro-RO"/>
        </w:rPr>
        <w:t xml:space="preserve">notarea </w:t>
      </w:r>
      <w:r w:rsidRPr="786153EC" w:rsidR="2E71DF11">
        <w:rPr>
          <w:rFonts w:ascii="Arial" w:hAnsi="Arial" w:eastAsia="Arial" w:cs="Arial"/>
          <w:color w:val="auto"/>
          <w:sz w:val="24"/>
          <w:szCs w:val="24"/>
          <w:u w:val="none"/>
          <w:lang w:val="ro-RO"/>
        </w:rPr>
        <w:t>î</w:t>
      </w:r>
      <w:r w:rsidRPr="786153EC" w:rsidR="684F5C4F">
        <w:rPr>
          <w:rFonts w:ascii="Arial" w:hAnsi="Arial" w:eastAsia="Arial" w:cs="Arial"/>
          <w:color w:val="auto"/>
          <w:sz w:val="24"/>
          <w:szCs w:val="24"/>
          <w:u w:val="none"/>
          <w:lang w:val="ro-RO"/>
        </w:rPr>
        <w:t xml:space="preserve">n </w:t>
      </w:r>
      <w:r w:rsidRPr="786153EC" w:rsidR="26C6AAB5">
        <w:rPr>
          <w:rFonts w:ascii="Arial" w:hAnsi="Arial" w:eastAsia="Arial" w:cs="Arial"/>
          <w:color w:val="auto"/>
          <w:sz w:val="24"/>
          <w:szCs w:val="24"/>
          <w:u w:val="none"/>
          <w:lang w:val="ro-RO"/>
        </w:rPr>
        <w:t>funcție</w:t>
      </w:r>
      <w:r w:rsidRPr="786153EC" w:rsidR="684F5C4F">
        <w:rPr>
          <w:rFonts w:ascii="Arial" w:hAnsi="Arial" w:eastAsia="Arial" w:cs="Arial"/>
          <w:color w:val="auto"/>
          <w:sz w:val="24"/>
          <w:szCs w:val="24"/>
          <w:u w:val="none"/>
          <w:lang w:val="ro-RO"/>
        </w:rPr>
        <w:t xml:space="preserve"> de </w:t>
      </w:r>
      <w:r w:rsidRPr="786153EC" w:rsidR="3601AADE">
        <w:rPr>
          <w:rFonts w:ascii="Arial" w:hAnsi="Arial" w:eastAsia="Arial" w:cs="Arial"/>
          <w:color w:val="auto"/>
          <w:sz w:val="24"/>
          <w:szCs w:val="24"/>
          <w:u w:val="none"/>
          <w:lang w:val="ro-RO"/>
        </w:rPr>
        <w:t>importan</w:t>
      </w:r>
      <w:r w:rsidRPr="786153EC" w:rsidR="1EF4EFC3">
        <w:rPr>
          <w:rFonts w:ascii="Arial" w:hAnsi="Arial" w:eastAsia="Arial" w:cs="Arial"/>
          <w:color w:val="auto"/>
          <w:sz w:val="24"/>
          <w:szCs w:val="24"/>
          <w:u w:val="none"/>
          <w:lang w:val="ro-RO"/>
        </w:rPr>
        <w:t>ț</w:t>
      </w:r>
      <w:r w:rsidRPr="786153EC" w:rsidR="3601AADE">
        <w:rPr>
          <w:rFonts w:ascii="Arial" w:hAnsi="Arial" w:eastAsia="Arial" w:cs="Arial"/>
          <w:color w:val="auto"/>
          <w:sz w:val="24"/>
          <w:szCs w:val="24"/>
          <w:u w:val="none"/>
          <w:lang w:val="ro-RO"/>
        </w:rPr>
        <w:t>a</w:t>
      </w:r>
      <w:r w:rsidRPr="786153EC" w:rsidR="276F9840">
        <w:rPr>
          <w:rFonts w:ascii="Arial" w:hAnsi="Arial" w:eastAsia="Arial" w:cs="Arial"/>
          <w:color w:val="auto"/>
          <w:sz w:val="24"/>
          <w:szCs w:val="24"/>
          <w:u w:val="none"/>
          <w:lang w:val="ro-RO"/>
        </w:rPr>
        <w:t xml:space="preserve"> </w:t>
      </w:r>
      <w:r w:rsidRPr="786153EC" w:rsidR="230C050C">
        <w:rPr>
          <w:rFonts w:ascii="Arial" w:hAnsi="Arial" w:eastAsia="Arial" w:cs="Arial"/>
          <w:color w:val="auto"/>
          <w:sz w:val="24"/>
          <w:szCs w:val="24"/>
          <w:u w:val="none"/>
          <w:lang w:val="ro-RO"/>
        </w:rPr>
        <w:t xml:space="preserve">acestora </w:t>
      </w:r>
      <w:r w:rsidRPr="786153EC" w:rsidR="5725314D">
        <w:rPr>
          <w:rFonts w:ascii="Arial" w:hAnsi="Arial" w:eastAsia="Arial" w:cs="Arial"/>
          <w:color w:val="auto"/>
          <w:sz w:val="24"/>
          <w:szCs w:val="24"/>
          <w:u w:val="none"/>
          <w:lang w:val="ro-RO"/>
        </w:rPr>
        <w:t>din perspectiva utilizatorului.</w:t>
      </w:r>
      <w:r w:rsidRPr="786153EC" w:rsidR="486F65EF">
        <w:rPr>
          <w:rFonts w:ascii="Arial" w:hAnsi="Arial" w:eastAsia="Arial" w:cs="Arial"/>
          <w:color w:val="auto"/>
          <w:sz w:val="24"/>
          <w:szCs w:val="24"/>
          <w:u w:val="none"/>
          <w:lang w:val="ro-RO"/>
        </w:rPr>
        <w:t xml:space="preserve">  - </w:t>
      </w:r>
      <w:hyperlink r:id="R0e66d43785a64ec8">
        <w:r w:rsidRPr="786153EC" w:rsidR="486F65EF">
          <w:rPr>
            <w:rStyle w:val="Hyperlink"/>
            <w:rFonts w:ascii="Arial" w:hAnsi="Arial" w:eastAsia="Arial" w:cs="Arial"/>
            <w:sz w:val="24"/>
            <w:szCs w:val="24"/>
            <w:lang w:val="ro-RO"/>
          </w:rPr>
          <w:t>https://forms.gle/CkxwfUzVF5GVFJST7</w:t>
        </w:r>
      </w:hyperlink>
    </w:p>
    <w:p w:rsidR="718C3F9A" w:rsidP="786153EC" w:rsidRDefault="718C3F9A" w14:paraId="7163152A" w14:textId="511AA58E">
      <w:pPr>
        <w:pStyle w:val="BodyText"/>
        <w:numPr>
          <w:ilvl w:val="1"/>
          <w:numId w:val="9"/>
        </w:numPr>
        <w:spacing w:before="181"/>
        <w:rPr>
          <w:rFonts w:ascii="Arial" w:hAnsi="Arial" w:eastAsia="Arial" w:cs="Arial"/>
          <w:color w:val="auto"/>
          <w:sz w:val="24"/>
          <w:szCs w:val="24"/>
          <w:u w:val="none"/>
          <w:lang w:val="ro-RO"/>
        </w:rPr>
      </w:pPr>
      <w:r w:rsidRPr="786153EC" w:rsidR="718C3F9A">
        <w:rPr>
          <w:rFonts w:ascii="Arial" w:hAnsi="Arial" w:eastAsia="Arial" w:cs="Arial"/>
          <w:color w:val="auto"/>
          <w:sz w:val="24"/>
          <w:szCs w:val="24"/>
          <w:u w:val="none"/>
          <w:lang w:val="ro-RO"/>
        </w:rPr>
        <w:t xml:space="preserve">Pe </w:t>
      </w:r>
      <w:r w:rsidRPr="786153EC" w:rsidR="4035C7D8">
        <w:rPr>
          <w:rFonts w:ascii="Arial" w:hAnsi="Arial" w:eastAsia="Arial" w:cs="Arial"/>
          <w:color w:val="auto"/>
          <w:sz w:val="24"/>
          <w:szCs w:val="24"/>
          <w:u w:val="none"/>
          <w:lang w:val="ro-RO"/>
        </w:rPr>
        <w:t>lângă</w:t>
      </w:r>
      <w:r w:rsidRPr="786153EC" w:rsidR="718C3F9A">
        <w:rPr>
          <w:rFonts w:ascii="Arial" w:hAnsi="Arial" w:eastAsia="Arial" w:cs="Arial"/>
          <w:color w:val="auto"/>
          <w:sz w:val="24"/>
          <w:szCs w:val="24"/>
          <w:u w:val="none"/>
          <w:lang w:val="ro-RO"/>
        </w:rPr>
        <w:t xml:space="preserve"> formularul </w:t>
      </w:r>
      <w:r w:rsidRPr="786153EC" w:rsidR="53B3B17B">
        <w:rPr>
          <w:rFonts w:ascii="Arial" w:hAnsi="Arial" w:eastAsia="Arial" w:cs="Arial"/>
          <w:color w:val="auto"/>
          <w:sz w:val="24"/>
          <w:szCs w:val="24"/>
          <w:u w:val="none"/>
          <w:lang w:val="ro-RO"/>
        </w:rPr>
        <w:t>întocmit</w:t>
      </w:r>
      <w:r w:rsidRPr="786153EC" w:rsidR="718C3F9A">
        <w:rPr>
          <w:rFonts w:ascii="Arial" w:hAnsi="Arial" w:eastAsia="Arial" w:cs="Arial"/>
          <w:color w:val="auto"/>
          <w:sz w:val="24"/>
          <w:szCs w:val="24"/>
          <w:u w:val="none"/>
          <w:lang w:val="ro-RO"/>
        </w:rPr>
        <w:t xml:space="preserve"> </w:t>
      </w:r>
      <w:r w:rsidRPr="786153EC" w:rsidR="2BE346E0">
        <w:rPr>
          <w:rFonts w:ascii="Arial" w:hAnsi="Arial" w:eastAsia="Arial" w:cs="Arial"/>
          <w:color w:val="auto"/>
          <w:sz w:val="24"/>
          <w:szCs w:val="24"/>
          <w:u w:val="none"/>
          <w:lang w:val="ro-RO"/>
        </w:rPr>
        <w:t>ș</w:t>
      </w:r>
      <w:r w:rsidRPr="786153EC" w:rsidR="718C3F9A">
        <w:rPr>
          <w:rFonts w:ascii="Arial" w:hAnsi="Arial" w:eastAsia="Arial" w:cs="Arial"/>
          <w:color w:val="auto"/>
          <w:sz w:val="24"/>
          <w:szCs w:val="24"/>
          <w:u w:val="none"/>
          <w:lang w:val="ro-RO"/>
        </w:rPr>
        <w:t xml:space="preserve">i distribuit, am stabilit de comun acord ca </w:t>
      </w:r>
      <w:r w:rsidRPr="786153EC" w:rsidR="3E400F3B">
        <w:rPr>
          <w:rFonts w:ascii="Arial" w:hAnsi="Arial" w:eastAsia="Arial" w:cs="Arial"/>
          <w:color w:val="auto"/>
          <w:sz w:val="24"/>
          <w:szCs w:val="24"/>
          <w:u w:val="none"/>
          <w:lang w:val="ro-RO"/>
        </w:rPr>
        <w:t>î</w:t>
      </w:r>
      <w:r w:rsidRPr="786153EC" w:rsidR="718C3F9A">
        <w:rPr>
          <w:rFonts w:ascii="Arial" w:hAnsi="Arial" w:eastAsia="Arial" w:cs="Arial"/>
          <w:color w:val="auto"/>
          <w:sz w:val="24"/>
          <w:szCs w:val="24"/>
          <w:u w:val="none"/>
          <w:lang w:val="ro-RO"/>
        </w:rPr>
        <w:t xml:space="preserve">n decursul primei luni de la </w:t>
      </w:r>
      <w:r w:rsidRPr="786153EC" w:rsidR="7DCFC38E">
        <w:rPr>
          <w:rFonts w:ascii="Arial" w:hAnsi="Arial" w:eastAsia="Arial" w:cs="Arial"/>
          <w:color w:val="auto"/>
          <w:sz w:val="24"/>
          <w:szCs w:val="24"/>
          <w:u w:val="none"/>
          <w:lang w:val="ro-RO"/>
        </w:rPr>
        <w:t>începerea</w:t>
      </w:r>
      <w:r w:rsidRPr="786153EC" w:rsidR="718C3F9A">
        <w:rPr>
          <w:rFonts w:ascii="Arial" w:hAnsi="Arial" w:eastAsia="Arial" w:cs="Arial"/>
          <w:color w:val="auto"/>
          <w:sz w:val="24"/>
          <w:szCs w:val="24"/>
          <w:u w:val="none"/>
          <w:lang w:val="ro-RO"/>
        </w:rPr>
        <w:t xml:space="preserve"> semestrului </w:t>
      </w:r>
      <w:r w:rsidRPr="786153EC" w:rsidR="2C0F13DB">
        <w:rPr>
          <w:rFonts w:ascii="Arial" w:hAnsi="Arial" w:eastAsia="Arial" w:cs="Arial"/>
          <w:color w:val="auto"/>
          <w:sz w:val="24"/>
          <w:szCs w:val="24"/>
          <w:u w:val="none"/>
          <w:lang w:val="ro-RO"/>
        </w:rPr>
        <w:t>ș</w:t>
      </w:r>
      <w:r w:rsidRPr="786153EC" w:rsidR="718C3F9A">
        <w:rPr>
          <w:rFonts w:ascii="Arial" w:hAnsi="Arial" w:eastAsia="Arial" w:cs="Arial"/>
          <w:color w:val="auto"/>
          <w:sz w:val="24"/>
          <w:szCs w:val="24"/>
          <w:u w:val="none"/>
          <w:lang w:val="ro-RO"/>
        </w:rPr>
        <w:t>i</w:t>
      </w:r>
      <w:r w:rsidRPr="786153EC" w:rsidR="7CE57DC1">
        <w:rPr>
          <w:rFonts w:ascii="Arial" w:hAnsi="Arial" w:eastAsia="Arial" w:cs="Arial"/>
          <w:color w:val="auto"/>
          <w:sz w:val="24"/>
          <w:szCs w:val="24"/>
          <w:u w:val="none"/>
          <w:lang w:val="ro-RO"/>
        </w:rPr>
        <w:t xml:space="preserve">, implicit, </w:t>
      </w:r>
      <w:r w:rsidRPr="786153EC" w:rsidR="37CAFDD6">
        <w:rPr>
          <w:rFonts w:ascii="Arial" w:hAnsi="Arial" w:eastAsia="Arial" w:cs="Arial"/>
          <w:color w:val="auto"/>
          <w:sz w:val="24"/>
          <w:szCs w:val="24"/>
          <w:u w:val="none"/>
          <w:lang w:val="ro-RO"/>
        </w:rPr>
        <w:t>după</w:t>
      </w:r>
      <w:r w:rsidRPr="786153EC" w:rsidR="7CE57DC1">
        <w:rPr>
          <w:rFonts w:ascii="Arial" w:hAnsi="Arial" w:eastAsia="Arial" w:cs="Arial"/>
          <w:color w:val="auto"/>
          <w:sz w:val="24"/>
          <w:szCs w:val="24"/>
          <w:u w:val="none"/>
          <w:lang w:val="ro-RO"/>
        </w:rPr>
        <w:t xml:space="preserve"> decizia luat</w:t>
      </w:r>
      <w:r w:rsidRPr="786153EC" w:rsidR="4E109C1C">
        <w:rPr>
          <w:rFonts w:ascii="Arial" w:hAnsi="Arial" w:eastAsia="Arial" w:cs="Arial"/>
          <w:color w:val="auto"/>
          <w:sz w:val="24"/>
          <w:szCs w:val="24"/>
          <w:u w:val="none"/>
          <w:lang w:val="ro-RO"/>
        </w:rPr>
        <w:t>ă</w:t>
      </w:r>
      <w:r w:rsidRPr="786153EC" w:rsidR="7CE57DC1">
        <w:rPr>
          <w:rFonts w:ascii="Arial" w:hAnsi="Arial" w:eastAsia="Arial" w:cs="Arial"/>
          <w:color w:val="auto"/>
          <w:sz w:val="24"/>
          <w:szCs w:val="24"/>
          <w:u w:val="none"/>
          <w:lang w:val="ro-RO"/>
        </w:rPr>
        <w:t xml:space="preserve"> asupra </w:t>
      </w:r>
      <w:r w:rsidRPr="786153EC" w:rsidR="3EDA2795">
        <w:rPr>
          <w:rFonts w:ascii="Arial" w:hAnsi="Arial" w:eastAsia="Arial" w:cs="Arial"/>
          <w:color w:val="auto"/>
          <w:sz w:val="24"/>
          <w:szCs w:val="24"/>
          <w:u w:val="none"/>
          <w:lang w:val="ro-RO"/>
        </w:rPr>
        <w:t>direcției</w:t>
      </w:r>
      <w:r w:rsidRPr="786153EC" w:rsidR="7CE57DC1">
        <w:rPr>
          <w:rFonts w:ascii="Arial" w:hAnsi="Arial" w:eastAsia="Arial" w:cs="Arial"/>
          <w:color w:val="auto"/>
          <w:sz w:val="24"/>
          <w:szCs w:val="24"/>
          <w:u w:val="none"/>
          <w:lang w:val="ro-RO"/>
        </w:rPr>
        <w:t xml:space="preserve"> de dezvoltare a </w:t>
      </w:r>
      <w:r w:rsidRPr="786153EC" w:rsidR="0FF727AC">
        <w:rPr>
          <w:rFonts w:ascii="Arial" w:hAnsi="Arial" w:eastAsia="Arial" w:cs="Arial"/>
          <w:color w:val="auto"/>
          <w:sz w:val="24"/>
          <w:szCs w:val="24"/>
          <w:u w:val="none"/>
          <w:lang w:val="ro-RO"/>
        </w:rPr>
        <w:t>aplicației</w:t>
      </w:r>
      <w:r w:rsidRPr="786153EC" w:rsidR="7CE57DC1">
        <w:rPr>
          <w:rFonts w:ascii="Arial" w:hAnsi="Arial" w:eastAsia="Arial" w:cs="Arial"/>
          <w:color w:val="auto"/>
          <w:sz w:val="24"/>
          <w:szCs w:val="24"/>
          <w:u w:val="none"/>
          <w:lang w:val="ro-RO"/>
        </w:rPr>
        <w:t xml:space="preserve">, </w:t>
      </w:r>
      <w:r w:rsidRPr="786153EC" w:rsidR="718C3F9A">
        <w:rPr>
          <w:rFonts w:ascii="Arial" w:hAnsi="Arial" w:eastAsia="Arial" w:cs="Arial"/>
          <w:color w:val="auto"/>
          <w:sz w:val="24"/>
          <w:szCs w:val="24"/>
          <w:u w:val="none"/>
          <w:lang w:val="ro-RO"/>
        </w:rPr>
        <w:t xml:space="preserve">o zi pe </w:t>
      </w:r>
      <w:r w:rsidRPr="786153EC" w:rsidR="4D52682C">
        <w:rPr>
          <w:rFonts w:ascii="Arial" w:hAnsi="Arial" w:eastAsia="Arial" w:cs="Arial"/>
          <w:color w:val="auto"/>
          <w:sz w:val="24"/>
          <w:szCs w:val="24"/>
          <w:u w:val="none"/>
          <w:lang w:val="ro-RO"/>
        </w:rPr>
        <w:t>săptămână</w:t>
      </w:r>
      <w:r w:rsidRPr="786153EC" w:rsidR="718C3F9A">
        <w:rPr>
          <w:rFonts w:ascii="Arial" w:hAnsi="Arial" w:eastAsia="Arial" w:cs="Arial"/>
          <w:color w:val="auto"/>
          <w:sz w:val="24"/>
          <w:szCs w:val="24"/>
          <w:u w:val="none"/>
          <w:lang w:val="ro-RO"/>
        </w:rPr>
        <w:t xml:space="preserve"> </w:t>
      </w:r>
      <w:r w:rsidRPr="786153EC" w:rsidR="623F6141">
        <w:rPr>
          <w:rFonts w:ascii="Arial" w:hAnsi="Arial" w:eastAsia="Arial" w:cs="Arial"/>
          <w:color w:val="auto"/>
          <w:sz w:val="24"/>
          <w:szCs w:val="24"/>
          <w:u w:val="none"/>
          <w:lang w:val="ro-RO"/>
        </w:rPr>
        <w:t>î</w:t>
      </w:r>
      <w:r w:rsidRPr="786153EC" w:rsidR="718C3F9A">
        <w:rPr>
          <w:rFonts w:ascii="Arial" w:hAnsi="Arial" w:eastAsia="Arial" w:cs="Arial"/>
          <w:color w:val="auto"/>
          <w:sz w:val="24"/>
          <w:szCs w:val="24"/>
          <w:u w:val="none"/>
          <w:lang w:val="ro-RO"/>
        </w:rPr>
        <w:t>n</w:t>
      </w:r>
      <w:r w:rsidRPr="786153EC" w:rsidR="247DD3AF">
        <w:rPr>
          <w:rFonts w:ascii="Arial" w:hAnsi="Arial" w:eastAsia="Arial" w:cs="Arial"/>
          <w:color w:val="auto"/>
          <w:sz w:val="24"/>
          <w:szCs w:val="24"/>
          <w:u w:val="none"/>
          <w:lang w:val="ro-RO"/>
        </w:rPr>
        <w:t xml:space="preserve"> care, timp de cel </w:t>
      </w:r>
      <w:r w:rsidRPr="786153EC" w:rsidR="6F557313">
        <w:rPr>
          <w:rFonts w:ascii="Arial" w:hAnsi="Arial" w:eastAsia="Arial" w:cs="Arial"/>
          <w:color w:val="auto"/>
          <w:sz w:val="24"/>
          <w:szCs w:val="24"/>
          <w:u w:val="none"/>
          <w:lang w:val="ro-RO"/>
        </w:rPr>
        <w:t>puțin</w:t>
      </w:r>
      <w:r w:rsidRPr="786153EC" w:rsidR="247DD3AF">
        <w:rPr>
          <w:rFonts w:ascii="Arial" w:hAnsi="Arial" w:eastAsia="Arial" w:cs="Arial"/>
          <w:color w:val="auto"/>
          <w:sz w:val="24"/>
          <w:szCs w:val="24"/>
          <w:u w:val="none"/>
          <w:lang w:val="ro-RO"/>
        </w:rPr>
        <w:t xml:space="preserve"> 2 ore s</w:t>
      </w:r>
      <w:r w:rsidRPr="786153EC" w:rsidR="60553337">
        <w:rPr>
          <w:rFonts w:ascii="Arial" w:hAnsi="Arial" w:eastAsia="Arial" w:cs="Arial"/>
          <w:color w:val="auto"/>
          <w:sz w:val="24"/>
          <w:szCs w:val="24"/>
          <w:u w:val="none"/>
          <w:lang w:val="ro-RO"/>
        </w:rPr>
        <w:t>ă</w:t>
      </w:r>
      <w:r w:rsidRPr="786153EC" w:rsidR="247DD3AF">
        <w:rPr>
          <w:rFonts w:ascii="Arial" w:hAnsi="Arial" w:eastAsia="Arial" w:cs="Arial"/>
          <w:color w:val="auto"/>
          <w:sz w:val="24"/>
          <w:szCs w:val="24"/>
          <w:u w:val="none"/>
          <w:lang w:val="ro-RO"/>
        </w:rPr>
        <w:t xml:space="preserve"> facem </w:t>
      </w:r>
      <w:r w:rsidRPr="786153EC" w:rsidR="00937C6E">
        <w:rPr>
          <w:rFonts w:ascii="Arial" w:hAnsi="Arial" w:eastAsia="Arial" w:cs="Arial"/>
          <w:color w:val="auto"/>
          <w:sz w:val="24"/>
          <w:szCs w:val="24"/>
          <w:u w:val="none"/>
          <w:lang w:val="ro-RO"/>
        </w:rPr>
        <w:t>ședințe</w:t>
      </w:r>
      <w:r w:rsidRPr="786153EC" w:rsidR="247DD3AF">
        <w:rPr>
          <w:rFonts w:ascii="Arial" w:hAnsi="Arial" w:eastAsia="Arial" w:cs="Arial"/>
          <w:color w:val="auto"/>
          <w:sz w:val="24"/>
          <w:szCs w:val="24"/>
          <w:u w:val="none"/>
          <w:lang w:val="ro-RO"/>
        </w:rPr>
        <w:t xml:space="preserve"> de brainstorming </w:t>
      </w:r>
      <w:r w:rsidRPr="786153EC" w:rsidR="2DBF95DC">
        <w:rPr>
          <w:rFonts w:ascii="Arial" w:hAnsi="Arial" w:eastAsia="Arial" w:cs="Arial"/>
          <w:color w:val="auto"/>
          <w:sz w:val="24"/>
          <w:szCs w:val="24"/>
          <w:u w:val="none"/>
          <w:lang w:val="ro-RO"/>
        </w:rPr>
        <w:t>î</w:t>
      </w:r>
      <w:r w:rsidRPr="786153EC" w:rsidR="247DD3AF">
        <w:rPr>
          <w:rFonts w:ascii="Arial" w:hAnsi="Arial" w:eastAsia="Arial" w:cs="Arial"/>
          <w:color w:val="auto"/>
          <w:sz w:val="24"/>
          <w:szCs w:val="24"/>
          <w:u w:val="none"/>
          <w:lang w:val="ro-RO"/>
        </w:rPr>
        <w:t>n care s</w:t>
      </w:r>
      <w:r w:rsidRPr="786153EC" w:rsidR="14731193">
        <w:rPr>
          <w:rFonts w:ascii="Arial" w:hAnsi="Arial" w:eastAsia="Arial" w:cs="Arial"/>
          <w:color w:val="auto"/>
          <w:sz w:val="24"/>
          <w:szCs w:val="24"/>
          <w:u w:val="none"/>
          <w:lang w:val="ro-RO"/>
        </w:rPr>
        <w:t>ă</w:t>
      </w:r>
      <w:r w:rsidRPr="786153EC" w:rsidR="247DD3AF">
        <w:rPr>
          <w:rFonts w:ascii="Arial" w:hAnsi="Arial" w:eastAsia="Arial" w:cs="Arial"/>
          <w:color w:val="auto"/>
          <w:sz w:val="24"/>
          <w:szCs w:val="24"/>
          <w:u w:val="none"/>
          <w:lang w:val="ro-RO"/>
        </w:rPr>
        <w:t xml:space="preserve"> venim cu idei de </w:t>
      </w:r>
      <w:r w:rsidRPr="786153EC" w:rsidR="03892A0F">
        <w:rPr>
          <w:rFonts w:ascii="Arial" w:hAnsi="Arial" w:eastAsia="Arial" w:cs="Arial"/>
          <w:color w:val="auto"/>
          <w:sz w:val="24"/>
          <w:szCs w:val="24"/>
          <w:u w:val="none"/>
          <w:lang w:val="ro-RO"/>
        </w:rPr>
        <w:t>funcționalități</w:t>
      </w:r>
      <w:r w:rsidRPr="786153EC" w:rsidR="247DD3AF">
        <w:rPr>
          <w:rFonts w:ascii="Arial" w:hAnsi="Arial" w:eastAsia="Arial" w:cs="Arial"/>
          <w:color w:val="auto"/>
          <w:sz w:val="24"/>
          <w:szCs w:val="24"/>
          <w:u w:val="none"/>
          <w:lang w:val="ro-RO"/>
        </w:rPr>
        <w:t xml:space="preserve"> pe care le-am putea implementa. De asemenea, prin aceste </w:t>
      </w:r>
      <w:r w:rsidRPr="786153EC" w:rsidR="6E45EA57">
        <w:rPr>
          <w:rFonts w:ascii="Arial" w:hAnsi="Arial" w:eastAsia="Arial" w:cs="Arial"/>
          <w:color w:val="auto"/>
          <w:sz w:val="24"/>
          <w:szCs w:val="24"/>
          <w:u w:val="none"/>
          <w:lang w:val="ro-RO"/>
        </w:rPr>
        <w:t>ședințe</w:t>
      </w:r>
      <w:r w:rsidRPr="786153EC" w:rsidR="247DD3AF">
        <w:rPr>
          <w:rFonts w:ascii="Arial" w:hAnsi="Arial" w:eastAsia="Arial" w:cs="Arial"/>
          <w:color w:val="auto"/>
          <w:sz w:val="24"/>
          <w:szCs w:val="24"/>
          <w:u w:val="none"/>
          <w:lang w:val="ro-RO"/>
        </w:rPr>
        <w:t xml:space="preserve"> am ajuns s</w:t>
      </w:r>
      <w:r w:rsidRPr="786153EC" w:rsidR="07C43311">
        <w:rPr>
          <w:rFonts w:ascii="Arial" w:hAnsi="Arial" w:eastAsia="Arial" w:cs="Arial"/>
          <w:color w:val="auto"/>
          <w:sz w:val="24"/>
          <w:szCs w:val="24"/>
          <w:u w:val="none"/>
          <w:lang w:val="ro-RO"/>
        </w:rPr>
        <w:t>ă</w:t>
      </w:r>
      <w:r w:rsidRPr="786153EC" w:rsidR="336ECAD8">
        <w:rPr>
          <w:rFonts w:ascii="Arial" w:hAnsi="Arial" w:eastAsia="Arial" w:cs="Arial"/>
          <w:color w:val="auto"/>
          <w:sz w:val="24"/>
          <w:szCs w:val="24"/>
          <w:u w:val="none"/>
          <w:lang w:val="ro-RO"/>
        </w:rPr>
        <w:t xml:space="preserve"> segregam </w:t>
      </w:r>
      <w:r w:rsidRPr="786153EC" w:rsidR="61974985">
        <w:rPr>
          <w:rFonts w:ascii="Arial" w:hAnsi="Arial" w:eastAsia="Arial" w:cs="Arial"/>
          <w:color w:val="auto"/>
          <w:sz w:val="24"/>
          <w:szCs w:val="24"/>
          <w:u w:val="none"/>
          <w:lang w:val="ro-RO"/>
        </w:rPr>
        <w:t>funcționalitățile</w:t>
      </w:r>
      <w:r w:rsidRPr="786153EC" w:rsidR="336ECAD8">
        <w:rPr>
          <w:rFonts w:ascii="Arial" w:hAnsi="Arial" w:eastAsia="Arial" w:cs="Arial"/>
          <w:color w:val="auto"/>
          <w:sz w:val="24"/>
          <w:szCs w:val="24"/>
          <w:u w:val="none"/>
          <w:lang w:val="ro-RO"/>
        </w:rPr>
        <w:t xml:space="preserve"> </w:t>
      </w:r>
      <w:r w:rsidRPr="786153EC" w:rsidR="1C1D5FE4">
        <w:rPr>
          <w:rFonts w:ascii="Arial" w:hAnsi="Arial" w:eastAsia="Arial" w:cs="Arial"/>
          <w:color w:val="auto"/>
          <w:sz w:val="24"/>
          <w:szCs w:val="24"/>
          <w:u w:val="none"/>
          <w:lang w:val="ro-RO"/>
        </w:rPr>
        <w:t>găsite</w:t>
      </w:r>
      <w:r w:rsidRPr="786153EC" w:rsidR="336ECAD8">
        <w:rPr>
          <w:rFonts w:ascii="Arial" w:hAnsi="Arial" w:eastAsia="Arial" w:cs="Arial"/>
          <w:color w:val="auto"/>
          <w:sz w:val="24"/>
          <w:szCs w:val="24"/>
          <w:u w:val="none"/>
          <w:lang w:val="ro-RO"/>
        </w:rPr>
        <w:t xml:space="preserve"> </w:t>
      </w:r>
      <w:r w:rsidRPr="786153EC" w:rsidR="62D6AB46">
        <w:rPr>
          <w:rFonts w:ascii="Arial" w:hAnsi="Arial" w:eastAsia="Arial" w:cs="Arial"/>
          <w:color w:val="auto"/>
          <w:sz w:val="24"/>
          <w:szCs w:val="24"/>
          <w:u w:val="none"/>
          <w:lang w:val="ro-RO"/>
        </w:rPr>
        <w:t>î</w:t>
      </w:r>
      <w:r w:rsidRPr="786153EC" w:rsidR="336ECAD8">
        <w:rPr>
          <w:rFonts w:ascii="Arial" w:hAnsi="Arial" w:eastAsia="Arial" w:cs="Arial"/>
          <w:color w:val="auto"/>
          <w:sz w:val="24"/>
          <w:szCs w:val="24"/>
          <w:u w:val="none"/>
          <w:lang w:val="ro-RO"/>
        </w:rPr>
        <w:t xml:space="preserve">n </w:t>
      </w:r>
      <w:r w:rsidRPr="786153EC" w:rsidR="787CD2FC">
        <w:rPr>
          <w:rFonts w:ascii="Arial" w:hAnsi="Arial" w:eastAsia="Arial" w:cs="Arial"/>
          <w:color w:val="auto"/>
          <w:sz w:val="24"/>
          <w:szCs w:val="24"/>
          <w:u w:val="none"/>
          <w:lang w:val="ro-RO"/>
        </w:rPr>
        <w:t>funcție</w:t>
      </w:r>
      <w:r w:rsidRPr="786153EC" w:rsidR="336ECAD8">
        <w:rPr>
          <w:rFonts w:ascii="Arial" w:hAnsi="Arial" w:eastAsia="Arial" w:cs="Arial"/>
          <w:color w:val="auto"/>
          <w:sz w:val="24"/>
          <w:szCs w:val="24"/>
          <w:u w:val="none"/>
          <w:lang w:val="ro-RO"/>
        </w:rPr>
        <w:t xml:space="preserve"> de gradul de dificultate </w:t>
      </w:r>
      <w:r w:rsidRPr="786153EC" w:rsidR="67A14A8B">
        <w:rPr>
          <w:rFonts w:ascii="Arial" w:hAnsi="Arial" w:eastAsia="Arial" w:cs="Arial"/>
          <w:color w:val="auto"/>
          <w:sz w:val="24"/>
          <w:szCs w:val="24"/>
          <w:u w:val="none"/>
          <w:lang w:val="ro-RO"/>
        </w:rPr>
        <w:t>ș</w:t>
      </w:r>
      <w:r w:rsidRPr="786153EC" w:rsidR="336ECAD8">
        <w:rPr>
          <w:rFonts w:ascii="Arial" w:hAnsi="Arial" w:eastAsia="Arial" w:cs="Arial"/>
          <w:color w:val="auto"/>
          <w:sz w:val="24"/>
          <w:szCs w:val="24"/>
          <w:u w:val="none"/>
          <w:lang w:val="ro-RO"/>
        </w:rPr>
        <w:t xml:space="preserve">i </w:t>
      </w:r>
      <w:r w:rsidRPr="786153EC" w:rsidR="2A011274">
        <w:rPr>
          <w:rFonts w:ascii="Arial" w:hAnsi="Arial" w:eastAsia="Arial" w:cs="Arial"/>
          <w:color w:val="auto"/>
          <w:sz w:val="24"/>
          <w:szCs w:val="24"/>
          <w:u w:val="none"/>
          <w:lang w:val="ro-RO"/>
        </w:rPr>
        <w:t>î</w:t>
      </w:r>
      <w:r w:rsidRPr="786153EC" w:rsidR="336ECAD8">
        <w:rPr>
          <w:rFonts w:ascii="Arial" w:hAnsi="Arial" w:eastAsia="Arial" w:cs="Arial"/>
          <w:color w:val="auto"/>
          <w:sz w:val="24"/>
          <w:szCs w:val="24"/>
          <w:u w:val="none"/>
          <w:lang w:val="ro-RO"/>
        </w:rPr>
        <w:t xml:space="preserve">n raport cu timpul pe care si l-a alocat fiecare dintre noi </w:t>
      </w:r>
      <w:r w:rsidRPr="786153EC" w:rsidR="154B8E27">
        <w:rPr>
          <w:rFonts w:ascii="Arial" w:hAnsi="Arial" w:eastAsia="Arial" w:cs="Arial"/>
          <w:color w:val="auto"/>
          <w:sz w:val="24"/>
          <w:szCs w:val="24"/>
          <w:u w:val="none"/>
          <w:lang w:val="ro-RO"/>
        </w:rPr>
        <w:t>dezvoltării</w:t>
      </w:r>
      <w:r w:rsidRPr="786153EC" w:rsidR="336ECAD8">
        <w:rPr>
          <w:rFonts w:ascii="Arial" w:hAnsi="Arial" w:eastAsia="Arial" w:cs="Arial"/>
          <w:color w:val="auto"/>
          <w:sz w:val="24"/>
          <w:szCs w:val="24"/>
          <w:u w:val="none"/>
          <w:lang w:val="ro-RO"/>
        </w:rPr>
        <w:t xml:space="preserve"> proiectului.</w:t>
      </w:r>
    </w:p>
    <w:p w:rsidR="1E405DE2" w:rsidP="76B02320" w:rsidRDefault="1E405DE2" w14:paraId="7BCCBACF" w14:textId="22BC3604">
      <w:pPr>
        <w:pStyle w:val="BodyText"/>
        <w:numPr>
          <w:ilvl w:val="1"/>
          <w:numId w:val="9"/>
        </w:numPr>
        <w:spacing w:before="181"/>
        <w:rPr>
          <w:rFonts w:ascii="Arial" w:hAnsi="Arial" w:eastAsia="Arial" w:cs="Arial"/>
          <w:color w:val="auto"/>
          <w:sz w:val="24"/>
          <w:szCs w:val="24"/>
          <w:u w:val="none"/>
          <w:lang w:val="ro-RO"/>
        </w:rPr>
      </w:pPr>
      <w:commentRangeStart w:id="2086684092"/>
      <w:r w:rsidRPr="129D7645" w:rsidR="60F9A15E">
        <w:rPr>
          <w:rFonts w:ascii="Arial" w:hAnsi="Arial" w:eastAsia="Arial" w:cs="Arial"/>
          <w:color w:val="auto"/>
          <w:sz w:val="24"/>
          <w:szCs w:val="24"/>
          <w:u w:val="none"/>
          <w:lang w:val="ro-RO"/>
        </w:rPr>
        <w:t>O alt</w:t>
      </w:r>
      <w:r w:rsidRPr="129D7645" w:rsidR="4F65A7EA">
        <w:rPr>
          <w:rFonts w:ascii="Arial" w:hAnsi="Arial" w:eastAsia="Arial" w:cs="Arial"/>
          <w:color w:val="auto"/>
          <w:sz w:val="24"/>
          <w:szCs w:val="24"/>
          <w:u w:val="none"/>
          <w:lang w:val="ro-RO"/>
        </w:rPr>
        <w:t>ă</w:t>
      </w:r>
      <w:r w:rsidRPr="129D7645" w:rsidR="60F9A15E">
        <w:rPr>
          <w:rFonts w:ascii="Arial" w:hAnsi="Arial" w:eastAsia="Arial" w:cs="Arial"/>
          <w:color w:val="auto"/>
          <w:sz w:val="24"/>
          <w:szCs w:val="24"/>
          <w:u w:val="none"/>
          <w:lang w:val="ro-RO"/>
        </w:rPr>
        <w:t xml:space="preserve"> metod</w:t>
      </w:r>
      <w:r w:rsidRPr="129D7645" w:rsidR="2CF21AEB">
        <w:rPr>
          <w:rFonts w:ascii="Arial" w:hAnsi="Arial" w:eastAsia="Arial" w:cs="Arial"/>
          <w:color w:val="auto"/>
          <w:sz w:val="24"/>
          <w:szCs w:val="24"/>
          <w:u w:val="none"/>
          <w:lang w:val="ro-RO"/>
        </w:rPr>
        <w:t>ă</w:t>
      </w:r>
      <w:r w:rsidRPr="129D7645" w:rsidR="60F9A15E">
        <w:rPr>
          <w:rFonts w:ascii="Arial" w:hAnsi="Arial" w:eastAsia="Arial" w:cs="Arial"/>
          <w:color w:val="auto"/>
          <w:sz w:val="24"/>
          <w:szCs w:val="24"/>
          <w:u w:val="none"/>
          <w:lang w:val="ro-RO"/>
        </w:rPr>
        <w:t xml:space="preserve"> direct</w:t>
      </w:r>
      <w:r w:rsidRPr="129D7645" w:rsidR="3B3C46F2">
        <w:rPr>
          <w:rFonts w:ascii="Arial" w:hAnsi="Arial" w:eastAsia="Arial" w:cs="Arial"/>
          <w:color w:val="auto"/>
          <w:sz w:val="24"/>
          <w:szCs w:val="24"/>
          <w:u w:val="none"/>
          <w:lang w:val="ro-RO"/>
        </w:rPr>
        <w:t>ă</w:t>
      </w:r>
      <w:r w:rsidRPr="129D7645" w:rsidR="60F9A15E">
        <w:rPr>
          <w:rFonts w:ascii="Arial" w:hAnsi="Arial" w:eastAsia="Arial" w:cs="Arial"/>
          <w:color w:val="auto"/>
          <w:sz w:val="24"/>
          <w:szCs w:val="24"/>
          <w:u w:val="none"/>
          <w:lang w:val="ro-RO"/>
        </w:rPr>
        <w:t xml:space="preserve"> de colectare a </w:t>
      </w:r>
      <w:r w:rsidRPr="129D7645" w:rsidR="5C89A7D9">
        <w:rPr>
          <w:rFonts w:ascii="Arial" w:hAnsi="Arial" w:eastAsia="Arial" w:cs="Arial"/>
          <w:color w:val="auto"/>
          <w:sz w:val="24"/>
          <w:szCs w:val="24"/>
          <w:u w:val="none"/>
          <w:lang w:val="ro-RO"/>
        </w:rPr>
        <w:t>cerințelor</w:t>
      </w:r>
      <w:r w:rsidRPr="129D7645" w:rsidR="60F9A15E">
        <w:rPr>
          <w:rFonts w:ascii="Arial" w:hAnsi="Arial" w:eastAsia="Arial" w:cs="Arial"/>
          <w:color w:val="auto"/>
          <w:sz w:val="24"/>
          <w:szCs w:val="24"/>
          <w:u w:val="none"/>
          <w:lang w:val="ro-RO"/>
        </w:rPr>
        <w:t xml:space="preserve"> pentru utilizatorii-</w:t>
      </w:r>
      <w:r w:rsidRPr="129D7645" w:rsidR="4FF19833">
        <w:rPr>
          <w:rFonts w:ascii="Arial" w:hAnsi="Arial" w:eastAsia="Arial" w:cs="Arial"/>
          <w:color w:val="auto"/>
          <w:sz w:val="24"/>
          <w:szCs w:val="24"/>
          <w:u w:val="none"/>
          <w:lang w:val="ro-RO"/>
        </w:rPr>
        <w:t>țintă</w:t>
      </w:r>
      <w:r w:rsidRPr="129D7645" w:rsidR="60F9A15E">
        <w:rPr>
          <w:rFonts w:ascii="Arial" w:hAnsi="Arial" w:eastAsia="Arial" w:cs="Arial"/>
          <w:color w:val="auto"/>
          <w:sz w:val="24"/>
          <w:szCs w:val="24"/>
          <w:u w:val="none"/>
          <w:lang w:val="ro-RO"/>
        </w:rPr>
        <w:t xml:space="preserve"> ai </w:t>
      </w:r>
      <w:r w:rsidRPr="129D7645" w:rsidR="1B652AD1">
        <w:rPr>
          <w:rFonts w:ascii="Arial" w:hAnsi="Arial" w:eastAsia="Arial" w:cs="Arial"/>
          <w:color w:val="auto"/>
          <w:sz w:val="24"/>
          <w:szCs w:val="24"/>
          <w:u w:val="none"/>
          <w:lang w:val="ro-RO"/>
        </w:rPr>
        <w:t>aplicației</w:t>
      </w:r>
      <w:r w:rsidRPr="129D7645" w:rsidR="60F9A15E">
        <w:rPr>
          <w:rFonts w:ascii="Arial" w:hAnsi="Arial" w:eastAsia="Arial" w:cs="Arial"/>
          <w:color w:val="auto"/>
          <w:sz w:val="24"/>
          <w:szCs w:val="24"/>
          <w:u w:val="none"/>
          <w:lang w:val="ro-RO"/>
        </w:rPr>
        <w:t xml:space="preserve"> a fost prin </w:t>
      </w:r>
      <w:r w:rsidRPr="129D7645" w:rsidR="0EF1B8EB">
        <w:rPr>
          <w:rFonts w:ascii="Arial" w:hAnsi="Arial" w:eastAsia="Arial" w:cs="Arial"/>
          <w:color w:val="auto"/>
          <w:sz w:val="24"/>
          <w:szCs w:val="24"/>
          <w:u w:val="none"/>
          <w:lang w:val="ro-RO"/>
        </w:rPr>
        <w:t>împărtășirea</w:t>
      </w:r>
      <w:r w:rsidRPr="129D7645" w:rsidR="60F9A15E">
        <w:rPr>
          <w:rFonts w:ascii="Arial" w:hAnsi="Arial" w:eastAsia="Arial" w:cs="Arial"/>
          <w:color w:val="auto"/>
          <w:sz w:val="24"/>
          <w:szCs w:val="24"/>
          <w:u w:val="none"/>
          <w:lang w:val="ro-RO"/>
        </w:rPr>
        <w:t xml:space="preserve"> unor subseturi de idei de </w:t>
      </w:r>
      <w:r w:rsidRPr="129D7645" w:rsidR="6076BA8C">
        <w:rPr>
          <w:rFonts w:ascii="Arial" w:hAnsi="Arial" w:eastAsia="Arial" w:cs="Arial"/>
          <w:color w:val="auto"/>
          <w:sz w:val="24"/>
          <w:szCs w:val="24"/>
          <w:u w:val="none"/>
          <w:lang w:val="ro-RO"/>
        </w:rPr>
        <w:t>funcționalități</w:t>
      </w:r>
      <w:r w:rsidRPr="129D7645" w:rsidR="369AF97D">
        <w:rPr>
          <w:rFonts w:ascii="Arial" w:hAnsi="Arial" w:eastAsia="Arial" w:cs="Arial"/>
          <w:color w:val="auto"/>
          <w:sz w:val="24"/>
          <w:szCs w:val="24"/>
          <w:u w:val="none"/>
          <w:lang w:val="ro-RO"/>
        </w:rPr>
        <w:t xml:space="preserve"> cu </w:t>
      </w:r>
      <w:r w:rsidRPr="129D7645" w:rsidR="134092DB">
        <w:rPr>
          <w:rFonts w:ascii="Arial" w:hAnsi="Arial" w:eastAsia="Arial" w:cs="Arial"/>
          <w:color w:val="auto"/>
          <w:sz w:val="24"/>
          <w:szCs w:val="24"/>
          <w:u w:val="none"/>
          <w:lang w:val="ro-RO"/>
        </w:rPr>
        <w:t>cunoscuți</w:t>
      </w:r>
      <w:r w:rsidRPr="129D7645" w:rsidR="369AF97D">
        <w:rPr>
          <w:rFonts w:ascii="Arial" w:hAnsi="Arial" w:eastAsia="Arial" w:cs="Arial"/>
          <w:color w:val="auto"/>
          <w:sz w:val="24"/>
          <w:szCs w:val="24"/>
          <w:u w:val="none"/>
          <w:lang w:val="ro-RO"/>
        </w:rPr>
        <w:t xml:space="preserve"> ai </w:t>
      </w:r>
      <w:r w:rsidRPr="129D7645" w:rsidR="5D8477DF">
        <w:rPr>
          <w:rFonts w:ascii="Arial" w:hAnsi="Arial" w:eastAsia="Arial" w:cs="Arial"/>
          <w:color w:val="auto"/>
          <w:sz w:val="24"/>
          <w:szCs w:val="24"/>
          <w:u w:val="none"/>
          <w:lang w:val="ro-RO"/>
        </w:rPr>
        <w:t>fiecăruia</w:t>
      </w:r>
      <w:r w:rsidRPr="129D7645" w:rsidR="369AF97D">
        <w:rPr>
          <w:rFonts w:ascii="Arial" w:hAnsi="Arial" w:eastAsia="Arial" w:cs="Arial"/>
          <w:color w:val="auto"/>
          <w:sz w:val="24"/>
          <w:szCs w:val="24"/>
          <w:u w:val="none"/>
          <w:lang w:val="ro-RO"/>
        </w:rPr>
        <w:t xml:space="preserve"> dintre noi. Astfel, am </w:t>
      </w:r>
      <w:r w:rsidRPr="129D7645" w:rsidR="3406B4BA">
        <w:rPr>
          <w:rFonts w:ascii="Arial" w:hAnsi="Arial" w:eastAsia="Arial" w:cs="Arial"/>
          <w:color w:val="auto"/>
          <w:sz w:val="24"/>
          <w:szCs w:val="24"/>
          <w:u w:val="none"/>
          <w:lang w:val="ro-RO"/>
        </w:rPr>
        <w:t>reușit</w:t>
      </w:r>
      <w:r w:rsidRPr="129D7645" w:rsidR="369AF97D">
        <w:rPr>
          <w:rFonts w:ascii="Arial" w:hAnsi="Arial" w:eastAsia="Arial" w:cs="Arial"/>
          <w:color w:val="auto"/>
          <w:sz w:val="24"/>
          <w:szCs w:val="24"/>
          <w:u w:val="none"/>
          <w:lang w:val="ro-RO"/>
        </w:rPr>
        <w:t xml:space="preserve"> sa </w:t>
      </w:r>
      <w:r w:rsidRPr="129D7645" w:rsidR="5E2299F1">
        <w:rPr>
          <w:rFonts w:ascii="Arial" w:hAnsi="Arial" w:eastAsia="Arial" w:cs="Arial"/>
          <w:color w:val="auto"/>
          <w:sz w:val="24"/>
          <w:szCs w:val="24"/>
          <w:u w:val="none"/>
          <w:lang w:val="ro-RO"/>
        </w:rPr>
        <w:t>obținem</w:t>
      </w:r>
      <w:r w:rsidRPr="129D7645" w:rsidR="369AF97D">
        <w:rPr>
          <w:rFonts w:ascii="Arial" w:hAnsi="Arial" w:eastAsia="Arial" w:cs="Arial"/>
          <w:color w:val="auto"/>
          <w:sz w:val="24"/>
          <w:szCs w:val="24"/>
          <w:u w:val="none"/>
          <w:lang w:val="ro-RO"/>
        </w:rPr>
        <w:t xml:space="preserve"> un feedback instant asupra unora dintre ideile pe care le-am avut, </w:t>
      </w:r>
      <w:r w:rsidRPr="129D7645" w:rsidR="3E65A535">
        <w:rPr>
          <w:rFonts w:ascii="Arial" w:hAnsi="Arial" w:eastAsia="Arial" w:cs="Arial"/>
          <w:color w:val="auto"/>
          <w:sz w:val="24"/>
          <w:szCs w:val="24"/>
          <w:u w:val="none"/>
          <w:lang w:val="ro-RO"/>
        </w:rPr>
        <w:t>atât</w:t>
      </w:r>
      <w:r w:rsidRPr="129D7645" w:rsidR="369AF97D">
        <w:rPr>
          <w:rFonts w:ascii="Arial" w:hAnsi="Arial" w:eastAsia="Arial" w:cs="Arial"/>
          <w:color w:val="auto"/>
          <w:sz w:val="24"/>
          <w:szCs w:val="24"/>
          <w:u w:val="none"/>
          <w:lang w:val="ro-RO"/>
        </w:rPr>
        <w:t xml:space="preserve"> de la persoane care nu au </w:t>
      </w:r>
      <w:r w:rsidRPr="129D7645" w:rsidR="7D331572">
        <w:rPr>
          <w:rFonts w:ascii="Arial" w:hAnsi="Arial" w:eastAsia="Arial" w:cs="Arial"/>
          <w:color w:val="auto"/>
          <w:sz w:val="24"/>
          <w:szCs w:val="24"/>
          <w:u w:val="none"/>
          <w:lang w:val="ro-RO"/>
        </w:rPr>
        <w:t>legătură</w:t>
      </w:r>
      <w:r w:rsidRPr="129D7645" w:rsidR="369AF97D">
        <w:rPr>
          <w:rFonts w:ascii="Arial" w:hAnsi="Arial" w:eastAsia="Arial" w:cs="Arial"/>
          <w:color w:val="auto"/>
          <w:sz w:val="24"/>
          <w:szCs w:val="24"/>
          <w:u w:val="none"/>
          <w:lang w:val="ro-RO"/>
        </w:rPr>
        <w:t xml:space="preserve"> cu domeniul </w:t>
      </w:r>
      <w:r w:rsidRPr="129D7645" w:rsidR="24A6A47D">
        <w:rPr>
          <w:rFonts w:ascii="Arial" w:hAnsi="Arial" w:eastAsia="Arial" w:cs="Arial"/>
          <w:color w:val="auto"/>
          <w:sz w:val="24"/>
          <w:szCs w:val="24"/>
          <w:u w:val="none"/>
          <w:lang w:val="ro-RO"/>
        </w:rPr>
        <w:t>programării</w:t>
      </w:r>
      <w:r w:rsidRPr="129D7645" w:rsidR="369AF97D">
        <w:rPr>
          <w:rFonts w:ascii="Arial" w:hAnsi="Arial" w:eastAsia="Arial" w:cs="Arial"/>
          <w:color w:val="auto"/>
          <w:sz w:val="24"/>
          <w:szCs w:val="24"/>
          <w:u w:val="none"/>
          <w:lang w:val="ro-RO"/>
        </w:rPr>
        <w:t>, pr</w:t>
      </w:r>
      <w:r w:rsidRPr="129D7645" w:rsidR="77791287">
        <w:rPr>
          <w:rFonts w:ascii="Arial" w:hAnsi="Arial" w:eastAsia="Arial" w:cs="Arial"/>
          <w:color w:val="auto"/>
          <w:sz w:val="24"/>
          <w:szCs w:val="24"/>
          <w:u w:val="none"/>
          <w:lang w:val="ro-RO"/>
        </w:rPr>
        <w:t>ecum rude, prieteni, c</w:t>
      </w:r>
      <w:r w:rsidRPr="129D7645" w:rsidR="76767414">
        <w:rPr>
          <w:rFonts w:ascii="Arial" w:hAnsi="Arial" w:eastAsia="Arial" w:cs="Arial"/>
          <w:color w:val="auto"/>
          <w:sz w:val="24"/>
          <w:szCs w:val="24"/>
          <w:u w:val="none"/>
          <w:lang w:val="ro-RO"/>
        </w:rPr>
        <w:t>â</w:t>
      </w:r>
      <w:r w:rsidRPr="129D7645" w:rsidR="77791287">
        <w:rPr>
          <w:rFonts w:ascii="Arial" w:hAnsi="Arial" w:eastAsia="Arial" w:cs="Arial"/>
          <w:color w:val="auto"/>
          <w:sz w:val="24"/>
          <w:szCs w:val="24"/>
          <w:u w:val="none"/>
          <w:lang w:val="ro-RO"/>
        </w:rPr>
        <w:t xml:space="preserve">t </w:t>
      </w:r>
      <w:r w:rsidRPr="129D7645" w:rsidR="3AD6B80C">
        <w:rPr>
          <w:rFonts w:ascii="Arial" w:hAnsi="Arial" w:eastAsia="Arial" w:cs="Arial"/>
          <w:color w:val="auto"/>
          <w:sz w:val="24"/>
          <w:szCs w:val="24"/>
          <w:u w:val="none"/>
          <w:lang w:val="ro-RO"/>
        </w:rPr>
        <w:t>ș</w:t>
      </w:r>
      <w:r w:rsidRPr="129D7645" w:rsidR="77791287">
        <w:rPr>
          <w:rFonts w:ascii="Arial" w:hAnsi="Arial" w:eastAsia="Arial" w:cs="Arial"/>
          <w:color w:val="auto"/>
          <w:sz w:val="24"/>
          <w:szCs w:val="24"/>
          <w:u w:val="none"/>
          <w:lang w:val="ro-RO"/>
        </w:rPr>
        <w:t xml:space="preserve">i chiar unor </w:t>
      </w:r>
      <w:r w:rsidRPr="129D7645" w:rsidR="485B6A28">
        <w:rPr>
          <w:rFonts w:ascii="Arial" w:hAnsi="Arial" w:eastAsia="Arial" w:cs="Arial"/>
          <w:color w:val="auto"/>
          <w:sz w:val="24"/>
          <w:szCs w:val="24"/>
          <w:u w:val="none"/>
          <w:lang w:val="ro-RO"/>
        </w:rPr>
        <w:t>apropiați</w:t>
      </w:r>
      <w:r w:rsidRPr="129D7645" w:rsidR="77791287">
        <w:rPr>
          <w:rFonts w:ascii="Arial" w:hAnsi="Arial" w:eastAsia="Arial" w:cs="Arial"/>
          <w:color w:val="auto"/>
          <w:sz w:val="24"/>
          <w:szCs w:val="24"/>
          <w:u w:val="none"/>
          <w:lang w:val="ro-RO"/>
        </w:rPr>
        <w:t xml:space="preserve"> care </w:t>
      </w:r>
      <w:r w:rsidRPr="129D7645" w:rsidR="591E1B6B">
        <w:rPr>
          <w:rFonts w:ascii="Arial" w:hAnsi="Arial" w:eastAsia="Arial" w:cs="Arial"/>
          <w:color w:val="auto"/>
          <w:sz w:val="24"/>
          <w:szCs w:val="24"/>
          <w:u w:val="none"/>
          <w:lang w:val="ro-RO"/>
        </w:rPr>
        <w:t>profesează</w:t>
      </w:r>
      <w:r w:rsidRPr="129D7645" w:rsidR="77791287">
        <w:rPr>
          <w:rFonts w:ascii="Arial" w:hAnsi="Arial" w:eastAsia="Arial" w:cs="Arial"/>
          <w:color w:val="auto"/>
          <w:sz w:val="24"/>
          <w:szCs w:val="24"/>
          <w:u w:val="none"/>
          <w:lang w:val="ro-RO"/>
        </w:rPr>
        <w:t xml:space="preserve"> </w:t>
      </w:r>
      <w:r w:rsidRPr="129D7645" w:rsidR="5AFB2FBF">
        <w:rPr>
          <w:rFonts w:ascii="Arial" w:hAnsi="Arial" w:eastAsia="Arial" w:cs="Arial"/>
          <w:color w:val="auto"/>
          <w:sz w:val="24"/>
          <w:szCs w:val="24"/>
          <w:u w:val="none"/>
          <w:lang w:val="ro-RO"/>
        </w:rPr>
        <w:t>î</w:t>
      </w:r>
      <w:r w:rsidRPr="129D7645" w:rsidR="77791287">
        <w:rPr>
          <w:rFonts w:ascii="Arial" w:hAnsi="Arial" w:eastAsia="Arial" w:cs="Arial"/>
          <w:color w:val="auto"/>
          <w:sz w:val="24"/>
          <w:szCs w:val="24"/>
          <w:u w:val="none"/>
          <w:lang w:val="ro-RO"/>
        </w:rPr>
        <w:t xml:space="preserve">n domeniu </w:t>
      </w:r>
      <w:r w:rsidRPr="129D7645" w:rsidR="521EB4AB">
        <w:rPr>
          <w:rFonts w:ascii="Arial" w:hAnsi="Arial" w:eastAsia="Arial" w:cs="Arial"/>
          <w:color w:val="auto"/>
          <w:sz w:val="24"/>
          <w:szCs w:val="24"/>
          <w:u w:val="none"/>
          <w:lang w:val="ro-RO"/>
        </w:rPr>
        <w:t>ș</w:t>
      </w:r>
      <w:r w:rsidRPr="129D7645" w:rsidR="77791287">
        <w:rPr>
          <w:rFonts w:ascii="Arial" w:hAnsi="Arial" w:eastAsia="Arial" w:cs="Arial"/>
          <w:color w:val="auto"/>
          <w:sz w:val="24"/>
          <w:szCs w:val="24"/>
          <w:u w:val="none"/>
          <w:lang w:val="ro-RO"/>
        </w:rPr>
        <w:t>i cu mai mult</w:t>
      </w:r>
      <w:r w:rsidRPr="129D7645" w:rsidR="58D06191">
        <w:rPr>
          <w:rFonts w:ascii="Arial" w:hAnsi="Arial" w:eastAsia="Arial" w:cs="Arial"/>
          <w:color w:val="auto"/>
          <w:sz w:val="24"/>
          <w:szCs w:val="24"/>
          <w:u w:val="none"/>
          <w:lang w:val="ro-RO"/>
        </w:rPr>
        <w:t>ă</w:t>
      </w:r>
      <w:r w:rsidRPr="129D7645" w:rsidR="77791287">
        <w:rPr>
          <w:rFonts w:ascii="Arial" w:hAnsi="Arial" w:eastAsia="Arial" w:cs="Arial"/>
          <w:color w:val="auto"/>
          <w:sz w:val="24"/>
          <w:szCs w:val="24"/>
          <w:u w:val="none"/>
          <w:lang w:val="ro-RO"/>
        </w:rPr>
        <w:t xml:space="preserve"> expertiz</w:t>
      </w:r>
      <w:r w:rsidRPr="129D7645" w:rsidR="2F6B0236">
        <w:rPr>
          <w:rFonts w:ascii="Arial" w:hAnsi="Arial" w:eastAsia="Arial" w:cs="Arial"/>
          <w:color w:val="auto"/>
          <w:sz w:val="24"/>
          <w:szCs w:val="24"/>
          <w:u w:val="none"/>
          <w:lang w:val="ro-RO"/>
        </w:rPr>
        <w:t>ă</w:t>
      </w:r>
      <w:r w:rsidRPr="129D7645" w:rsidR="77791287">
        <w:rPr>
          <w:rFonts w:ascii="Arial" w:hAnsi="Arial" w:eastAsia="Arial" w:cs="Arial"/>
          <w:color w:val="auto"/>
          <w:sz w:val="24"/>
          <w:szCs w:val="24"/>
          <w:u w:val="none"/>
          <w:lang w:val="ro-RO"/>
        </w:rPr>
        <w:t xml:space="preserve"> </w:t>
      </w:r>
      <w:r w:rsidRPr="129D7645" w:rsidR="6F5D7A6C">
        <w:rPr>
          <w:rFonts w:ascii="Arial" w:hAnsi="Arial" w:eastAsia="Arial" w:cs="Arial"/>
          <w:color w:val="auto"/>
          <w:sz w:val="24"/>
          <w:szCs w:val="24"/>
          <w:u w:val="none"/>
          <w:lang w:val="ro-RO"/>
        </w:rPr>
        <w:t>asupra “</w:t>
      </w:r>
      <w:r w:rsidRPr="129D7645" w:rsidR="6F5D7A6C">
        <w:rPr>
          <w:rFonts w:ascii="Arial" w:hAnsi="Arial" w:eastAsia="Arial" w:cs="Arial"/>
          <w:color w:val="auto"/>
          <w:sz w:val="24"/>
          <w:szCs w:val="24"/>
          <w:u w:val="none"/>
          <w:lang w:val="ro-RO"/>
        </w:rPr>
        <w:t>user-experience</w:t>
      </w:r>
      <w:r w:rsidRPr="129D7645" w:rsidR="6F5D7A6C">
        <w:rPr>
          <w:rFonts w:ascii="Arial" w:hAnsi="Arial" w:eastAsia="Arial" w:cs="Arial"/>
          <w:color w:val="auto"/>
          <w:sz w:val="24"/>
          <w:szCs w:val="24"/>
          <w:u w:val="none"/>
          <w:lang w:val="ro-RO"/>
        </w:rPr>
        <w:t>”</w:t>
      </w:r>
      <w:r w:rsidRPr="129D7645" w:rsidR="0216637F">
        <w:rPr>
          <w:rFonts w:ascii="Arial" w:hAnsi="Arial" w:eastAsia="Arial" w:cs="Arial"/>
          <w:color w:val="auto"/>
          <w:sz w:val="24"/>
          <w:szCs w:val="24"/>
          <w:u w:val="none"/>
          <w:lang w:val="ro-RO"/>
        </w:rPr>
        <w:t>.</w:t>
      </w:r>
      <w:commentRangeEnd w:id="2086684092"/>
      <w:r>
        <w:rPr>
          <w:rStyle w:val="CommentReference"/>
        </w:rPr>
        <w:commentReference w:id="2086684092"/>
      </w:r>
    </w:p>
    <w:p w:rsidR="1E405DE2" w:rsidP="76B02320" w:rsidRDefault="1E405DE2" w14:paraId="002BAB2F" w14:textId="71449405">
      <w:pPr>
        <w:pStyle w:val="BodyText"/>
        <w:numPr>
          <w:ilvl w:val="1"/>
          <w:numId w:val="9"/>
        </w:numPr>
        <w:spacing w:before="181"/>
        <w:rPr>
          <w:color w:val="auto" w:themeColor="background1" w:themeTint="FF" w:themeShade="A6"/>
          <w:sz w:val="24"/>
          <w:szCs w:val="24"/>
          <w:u w:val="none"/>
          <w:lang w:val="ro-RO"/>
        </w:rPr>
      </w:pPr>
      <w:r w:rsidRPr="76B02320" w:rsidR="2F56E3FA">
        <w:rPr>
          <w:rFonts w:ascii="Arial" w:hAnsi="Arial" w:eastAsia="Arial" w:cs="Arial"/>
          <w:color w:val="auto"/>
          <w:sz w:val="24"/>
          <w:szCs w:val="24"/>
          <w:u w:val="none"/>
          <w:lang w:val="ro-RO"/>
        </w:rPr>
        <w:t xml:space="preserve">Probabil una dintre cele mai surprinzătoare metode directe </w:t>
      </w:r>
      <w:r w:rsidRPr="76B02320" w:rsidR="77032BB4">
        <w:rPr>
          <w:rFonts w:ascii="Arial" w:hAnsi="Arial" w:eastAsia="Arial" w:cs="Arial"/>
          <w:color w:val="auto"/>
          <w:sz w:val="24"/>
          <w:szCs w:val="24"/>
          <w:u w:val="none"/>
          <w:lang w:val="ro-RO"/>
        </w:rPr>
        <w:t>este</w:t>
      </w:r>
      <w:r w:rsidRPr="76B02320" w:rsidR="2F56E3FA">
        <w:rPr>
          <w:rFonts w:ascii="Arial" w:hAnsi="Arial" w:eastAsia="Arial" w:cs="Arial"/>
          <w:color w:val="auto"/>
          <w:sz w:val="24"/>
          <w:szCs w:val="24"/>
          <w:u w:val="none"/>
          <w:lang w:val="ro-RO"/>
        </w:rPr>
        <w:t xml:space="preserve"> reprezentat</w:t>
      </w:r>
      <w:r w:rsidRPr="76B02320" w:rsidR="6231AC76">
        <w:rPr>
          <w:rFonts w:ascii="Arial" w:hAnsi="Arial" w:eastAsia="Arial" w:cs="Arial"/>
          <w:color w:val="auto"/>
          <w:sz w:val="24"/>
          <w:szCs w:val="24"/>
          <w:u w:val="none"/>
          <w:lang w:val="ro-RO"/>
        </w:rPr>
        <w:t>ă de</w:t>
      </w:r>
      <w:r w:rsidRPr="76B02320" w:rsidR="2F56E3FA">
        <w:rPr>
          <w:rFonts w:ascii="Arial" w:hAnsi="Arial" w:eastAsia="Arial" w:cs="Arial"/>
          <w:color w:val="auto"/>
          <w:sz w:val="24"/>
          <w:szCs w:val="24"/>
          <w:u w:val="none"/>
          <w:lang w:val="ro-RO"/>
        </w:rPr>
        <w:t xml:space="preserve"> discuți</w:t>
      </w:r>
      <w:r w:rsidRPr="76B02320" w:rsidR="3C8BA90E">
        <w:rPr>
          <w:rFonts w:ascii="Arial" w:hAnsi="Arial" w:eastAsia="Arial" w:cs="Arial"/>
          <w:color w:val="auto"/>
          <w:sz w:val="24"/>
          <w:szCs w:val="24"/>
          <w:u w:val="none"/>
          <w:lang w:val="ro-RO"/>
        </w:rPr>
        <w:t>ile colocviale</w:t>
      </w:r>
      <w:r w:rsidRPr="76B02320" w:rsidR="2F56E3FA">
        <w:rPr>
          <w:rFonts w:ascii="Arial" w:hAnsi="Arial" w:eastAsia="Arial" w:cs="Arial"/>
          <w:color w:val="auto"/>
          <w:sz w:val="24"/>
          <w:szCs w:val="24"/>
          <w:u w:val="none"/>
          <w:lang w:val="ro-RO"/>
        </w:rPr>
        <w:t>. Cu toții am experimentat dificultăți cu electrocasnicele sau poate ne-am fi dorit să funcționeze într-un anume mod</w:t>
      </w:r>
      <w:r w:rsidRPr="76B02320" w:rsidR="6EE79399">
        <w:rPr>
          <w:rFonts w:ascii="Arial" w:hAnsi="Arial" w:eastAsia="Arial" w:cs="Arial"/>
          <w:color w:val="auto"/>
          <w:sz w:val="24"/>
          <w:szCs w:val="24"/>
          <w:u w:val="none"/>
          <w:lang w:val="ro-RO"/>
        </w:rPr>
        <w:t xml:space="preserve">. </w:t>
      </w:r>
      <w:r w:rsidRPr="76B02320" w:rsidR="018CA129">
        <w:rPr>
          <w:rFonts w:ascii="Arial" w:hAnsi="Arial" w:eastAsia="Arial" w:cs="Arial"/>
          <w:color w:val="auto"/>
          <w:sz w:val="24"/>
          <w:szCs w:val="24"/>
          <w:u w:val="none"/>
          <w:lang w:val="ro-RO"/>
        </w:rPr>
        <w:t>Nu sunt puține cazurile în care p</w:t>
      </w:r>
      <w:r w:rsidRPr="76B02320" w:rsidR="6C35139B">
        <w:rPr>
          <w:rFonts w:ascii="Arial" w:hAnsi="Arial" w:eastAsia="Arial" w:cs="Arial"/>
          <w:color w:val="auto"/>
          <w:sz w:val="24"/>
          <w:szCs w:val="24"/>
          <w:u w:val="none"/>
          <w:lang w:val="ro-RO"/>
        </w:rPr>
        <w:t>rodusele</w:t>
      </w:r>
      <w:r w:rsidRPr="76B02320" w:rsidR="22C61020">
        <w:rPr>
          <w:rFonts w:ascii="Arial" w:hAnsi="Arial" w:eastAsia="Arial" w:cs="Arial"/>
          <w:color w:val="auto"/>
          <w:sz w:val="24"/>
          <w:szCs w:val="24"/>
          <w:u w:val="none"/>
          <w:lang w:val="ro-RO"/>
        </w:rPr>
        <w:t xml:space="preserve"> </w:t>
      </w:r>
      <w:r w:rsidRPr="76B02320" w:rsidR="6C35139B">
        <w:rPr>
          <w:rFonts w:ascii="Arial" w:hAnsi="Arial" w:eastAsia="Arial" w:cs="Arial"/>
          <w:color w:val="auto"/>
          <w:sz w:val="24"/>
          <w:szCs w:val="24"/>
          <w:u w:val="none"/>
          <w:lang w:val="ro-RO"/>
        </w:rPr>
        <w:t>nu se ridică la standardele pieței sau funcționalit</w:t>
      </w:r>
      <w:r w:rsidRPr="76B02320" w:rsidR="6F614240">
        <w:rPr>
          <w:rFonts w:ascii="Arial" w:hAnsi="Arial" w:eastAsia="Arial" w:cs="Arial"/>
          <w:color w:val="auto"/>
          <w:sz w:val="24"/>
          <w:szCs w:val="24"/>
          <w:u w:val="none"/>
          <w:lang w:val="ro-RO"/>
        </w:rPr>
        <w:t>atea lor</w:t>
      </w:r>
      <w:r w:rsidRPr="76B02320" w:rsidR="6C35139B">
        <w:rPr>
          <w:rFonts w:ascii="Arial" w:hAnsi="Arial" w:eastAsia="Arial" w:cs="Arial"/>
          <w:color w:val="auto"/>
          <w:sz w:val="24"/>
          <w:szCs w:val="24"/>
          <w:u w:val="none"/>
          <w:lang w:val="ro-RO"/>
        </w:rPr>
        <w:t xml:space="preserve"> n</w:t>
      </w:r>
      <w:r w:rsidRPr="76B02320" w:rsidR="403FBF74">
        <w:rPr>
          <w:rFonts w:ascii="Arial" w:hAnsi="Arial" w:eastAsia="Arial" w:cs="Arial"/>
          <w:color w:val="auto"/>
          <w:sz w:val="24"/>
          <w:szCs w:val="24"/>
          <w:u w:val="none"/>
          <w:lang w:val="ro-RO"/>
        </w:rPr>
        <w:t>u</w:t>
      </w:r>
      <w:r w:rsidRPr="76B02320" w:rsidR="4A89A56B">
        <w:rPr>
          <w:rFonts w:ascii="Arial" w:hAnsi="Arial" w:eastAsia="Arial" w:cs="Arial"/>
          <w:color w:val="auto"/>
          <w:sz w:val="24"/>
          <w:szCs w:val="24"/>
          <w:u w:val="none"/>
          <w:lang w:val="ro-RO"/>
        </w:rPr>
        <w:t xml:space="preserve"> explică un preț mare. </w:t>
      </w:r>
      <w:r w:rsidRPr="76B02320" w:rsidR="2296BDAF">
        <w:rPr>
          <w:rFonts w:ascii="Arial" w:hAnsi="Arial" w:eastAsia="Arial" w:cs="Arial"/>
          <w:color w:val="auto"/>
          <w:sz w:val="24"/>
          <w:szCs w:val="24"/>
          <w:u w:val="none"/>
          <w:lang w:val="ro-RO"/>
        </w:rPr>
        <w:t>N</w:t>
      </w:r>
      <w:r w:rsidRPr="76B02320" w:rsidR="6EE79399">
        <w:rPr>
          <w:rFonts w:ascii="Arial" w:hAnsi="Arial" w:eastAsia="Arial" w:cs="Arial"/>
          <w:color w:val="auto"/>
          <w:sz w:val="24"/>
          <w:szCs w:val="24"/>
          <w:u w:val="none"/>
          <w:lang w:val="ro-RO"/>
        </w:rPr>
        <w:t xml:space="preserve">oi am încercat să colectăm </w:t>
      </w:r>
      <w:r w:rsidRPr="76B02320" w:rsidR="7E545843">
        <w:rPr>
          <w:rFonts w:ascii="Arial" w:hAnsi="Arial" w:eastAsia="Arial" w:cs="Arial"/>
          <w:color w:val="auto"/>
          <w:sz w:val="24"/>
          <w:szCs w:val="24"/>
          <w:u w:val="none"/>
          <w:lang w:val="ro-RO"/>
        </w:rPr>
        <w:t xml:space="preserve">câteva dintre </w:t>
      </w:r>
      <w:r w:rsidRPr="76B02320" w:rsidR="6EE79399">
        <w:rPr>
          <w:rFonts w:ascii="Arial" w:hAnsi="Arial" w:eastAsia="Arial" w:cs="Arial"/>
          <w:color w:val="auto"/>
          <w:sz w:val="24"/>
          <w:szCs w:val="24"/>
          <w:u w:val="none"/>
          <w:lang w:val="ro-RO"/>
        </w:rPr>
        <w:t>nemulțumiri și sugestii și să le introducem în acest proiect</w:t>
      </w:r>
      <w:r w:rsidRPr="76B02320" w:rsidR="14848A77">
        <w:rPr>
          <w:rFonts w:ascii="Arial" w:hAnsi="Arial" w:eastAsia="Arial" w:cs="Arial"/>
          <w:color w:val="auto"/>
          <w:sz w:val="24"/>
          <w:szCs w:val="24"/>
          <w:u w:val="none"/>
          <w:lang w:val="ro-RO"/>
        </w:rPr>
        <w:t>, creând</w:t>
      </w:r>
      <w:r w:rsidRPr="76B02320" w:rsidR="7B10114E">
        <w:rPr>
          <w:rFonts w:ascii="Arial" w:hAnsi="Arial" w:eastAsia="Arial" w:cs="Arial"/>
          <w:color w:val="auto"/>
          <w:sz w:val="24"/>
          <w:szCs w:val="24"/>
          <w:u w:val="none"/>
          <w:lang w:val="ro-RO"/>
        </w:rPr>
        <w:t xml:space="preserve"> o lampă </w:t>
      </w:r>
      <w:r w:rsidRPr="76B02320" w:rsidR="14848A77">
        <w:rPr>
          <w:rFonts w:ascii="Arial" w:hAnsi="Arial" w:eastAsia="Arial" w:cs="Arial"/>
          <w:color w:val="auto"/>
          <w:sz w:val="24"/>
          <w:szCs w:val="24"/>
          <w:u w:val="none"/>
          <w:lang w:val="ro-RO"/>
        </w:rPr>
        <w:t>cu cât mai multe caracteristici, care să reprezinte o competiție puternică pe piața actu</w:t>
      </w:r>
      <w:r w:rsidRPr="76B02320" w:rsidR="7F9BC593">
        <w:rPr>
          <w:rFonts w:ascii="Arial" w:hAnsi="Arial" w:eastAsia="Arial" w:cs="Arial"/>
          <w:color w:val="auto"/>
          <w:sz w:val="24"/>
          <w:szCs w:val="24"/>
          <w:u w:val="none"/>
          <w:lang w:val="ro-RO"/>
        </w:rPr>
        <w:t>ală</w:t>
      </w:r>
      <w:r w:rsidRPr="76B02320" w:rsidR="14848A77">
        <w:rPr>
          <w:rFonts w:ascii="Arial" w:hAnsi="Arial" w:eastAsia="Arial" w:cs="Arial"/>
          <w:color w:val="auto"/>
          <w:sz w:val="24"/>
          <w:szCs w:val="24"/>
          <w:u w:val="none"/>
          <w:lang w:val="ro-RO"/>
        </w:rPr>
        <w:t>.</w:t>
      </w:r>
    </w:p>
    <w:p w:rsidR="76B02320" w:rsidRDefault="76B02320" w14:paraId="44F91ECC" w14:textId="61942DEC">
      <w:r>
        <w:br w:type="page"/>
      </w:r>
    </w:p>
    <w:p w:rsidR="76B02320" w:rsidP="76B02320" w:rsidRDefault="76B02320" w14:paraId="687F58F6" w14:textId="495EFDA8">
      <w:pPr>
        <w:pStyle w:val="BodyText"/>
        <w:spacing w:before="181"/>
        <w:ind w:left="0"/>
        <w:rPr>
          <w:rFonts w:ascii="Times New Roman" w:hAnsi="Times New Roman" w:eastAsia="Times New Roman" w:cs=""/>
          <w:color w:val="auto"/>
          <w:sz w:val="24"/>
          <w:szCs w:val="24"/>
          <w:u w:val="none"/>
          <w:lang w:val="ro-RO"/>
        </w:rPr>
      </w:pPr>
    </w:p>
    <w:p w:rsidRPr="007942C3" w:rsidR="00355699" w:rsidP="786153EC" w:rsidRDefault="006A2293" w14:paraId="25E1C5EC" w14:textId="77777777">
      <w:pPr>
        <w:pStyle w:val="Heading1"/>
        <w:numPr>
          <w:ilvl w:val="1"/>
          <w:numId w:val="1"/>
        </w:numPr>
        <w:tabs>
          <w:tab w:val="left" w:pos="1243"/>
        </w:tabs>
        <w:spacing w:before="240"/>
        <w:ind w:left="1239" w:hanging="418"/>
        <w:rPr>
          <w:rFonts w:ascii="Arial" w:hAnsi="Arial" w:eastAsia="Arial" w:cs="Arial"/>
          <w:b w:val="0"/>
          <w:bCs w:val="0"/>
          <w:lang w:val="ro-RO"/>
        </w:rPr>
      </w:pPr>
      <w:bookmarkStart w:name="_Toc53917598" w:id="7"/>
      <w:r w:rsidRPr="786153EC" w:rsidR="006A2293">
        <w:rPr>
          <w:rFonts w:ascii="Arial" w:hAnsi="Arial" w:eastAsia="Arial" w:cs="Arial"/>
          <w:spacing w:val="-1"/>
          <w:lang w:val="ro-RO"/>
        </w:rPr>
        <w:t>Metode</w:t>
      </w:r>
      <w:r w:rsidRPr="786153EC" w:rsidR="006A2293">
        <w:rPr>
          <w:rFonts w:ascii="Arial" w:hAnsi="Arial" w:eastAsia="Arial" w:cs="Arial"/>
          <w:spacing w:val="-3"/>
          <w:lang w:val="ro-RO"/>
        </w:rPr>
        <w:t xml:space="preserve"> </w:t>
      </w:r>
      <w:r w:rsidRPr="786153EC" w:rsidR="006A2293">
        <w:rPr>
          <w:rFonts w:ascii="Arial" w:hAnsi="Arial" w:eastAsia="Arial" w:cs="Arial"/>
          <w:lang w:val="ro-RO"/>
        </w:rPr>
        <w:t>indirecte</w:t>
      </w:r>
      <w:bookmarkEnd w:id="7"/>
    </w:p>
    <w:p w:rsidRPr="007942C3" w:rsidR="00355699" w:rsidP="76B02320" w:rsidRDefault="00A254C3" w14:textId="5305F970" w14:paraId="7CFF5B6F">
      <w:pPr>
        <w:pStyle w:val="BodyText"/>
        <w:spacing w:before="185"/>
        <w:rPr>
          <w:rFonts w:ascii="Arial" w:hAnsi="Arial" w:eastAsia="Arial" w:cs="Arial"/>
          <w:color w:val="auto"/>
          <w:sz w:val="24"/>
          <w:szCs w:val="24"/>
          <w:lang w:val="ro-RO"/>
        </w:rPr>
      </w:pPr>
      <w:r w:rsidRPr="786153EC" w:rsidR="00A254C3">
        <w:rPr>
          <w:rFonts w:ascii="Arial" w:hAnsi="Arial" w:eastAsia="Arial" w:cs="Arial"/>
          <w:color w:val="A6A6A6" w:themeColor="background1" w:themeShade="A6"/>
          <w:lang w:val="ro-RO"/>
        </w:rPr>
        <w:t xml:space="preserve">Referințe către </w:t>
      </w:r>
      <w:r w:rsidRPr="786153EC" w:rsidR="00A254C3">
        <w:rPr>
          <w:rFonts w:ascii="Arial" w:hAnsi="Arial" w:eastAsia="Arial" w:cs="Arial"/>
          <w:color w:val="A6A6A6"/>
          <w:spacing w:val="-1"/>
          <w:lang w:val="ro-RO"/>
        </w:rPr>
        <w:t>c</w:t>
      </w:r>
      <w:r w:rsidRPr="786153EC" w:rsidR="006A2293">
        <w:rPr>
          <w:rFonts w:ascii="Arial" w:hAnsi="Arial" w:eastAsia="Arial" w:cs="Arial"/>
          <w:color w:val="A6A6A6"/>
          <w:spacing w:val="-1"/>
          <w:lang w:val="ro-RO"/>
        </w:rPr>
        <w:t>erințele</w:t>
      </w:r>
      <w:r w:rsidRPr="786153EC" w:rsidR="006A2293">
        <w:rPr>
          <w:rFonts w:ascii="Arial" w:hAnsi="Arial" w:eastAsia="Arial" w:cs="Arial"/>
          <w:color w:val="A6A6A6"/>
          <w:spacing w:val="-12"/>
          <w:lang w:val="ro-RO"/>
        </w:rPr>
        <w:t xml:space="preserve"> </w:t>
      </w:r>
      <w:r w:rsidRPr="786153EC" w:rsidR="006A2293">
        <w:rPr>
          <w:rFonts w:ascii="Arial" w:hAnsi="Arial" w:eastAsia="Arial" w:cs="Arial"/>
          <w:color w:val="A6A6A6"/>
          <w:spacing w:val="-1"/>
          <w:lang w:val="ro-RO"/>
        </w:rPr>
        <w:t>colectate</w:t>
      </w:r>
      <w:r w:rsidRPr="786153EC" w:rsidR="006A2293">
        <w:rPr>
          <w:rFonts w:ascii="Arial" w:hAnsi="Arial" w:eastAsia="Arial" w:cs="Arial"/>
          <w:color w:val="A6A6A6"/>
          <w:spacing w:val="-11"/>
          <w:lang w:val="ro-RO"/>
        </w:rPr>
        <w:t xml:space="preserve"> </w:t>
      </w:r>
      <w:r w:rsidRPr="786153EC" w:rsidR="006A2293">
        <w:rPr>
          <w:rFonts w:ascii="Arial" w:hAnsi="Arial" w:eastAsia="Arial" w:cs="Arial"/>
          <w:color w:val="A6A6A6"/>
          <w:spacing w:val="-1"/>
          <w:lang w:val="ro-RO"/>
        </w:rPr>
        <w:t>prin</w:t>
      </w:r>
      <w:r w:rsidRPr="786153EC" w:rsidR="006A2293">
        <w:rPr>
          <w:rFonts w:ascii="Arial" w:hAnsi="Arial" w:eastAsia="Arial" w:cs="Arial"/>
          <w:color w:val="A6A6A6"/>
          <w:spacing w:val="-8"/>
          <w:lang w:val="ro-RO"/>
        </w:rPr>
        <w:t xml:space="preserve"> </w:t>
      </w:r>
      <w:r w:rsidRPr="786153EC" w:rsidR="006A2293">
        <w:rPr>
          <w:rFonts w:ascii="Arial" w:hAnsi="Arial" w:eastAsia="Arial" w:cs="Arial"/>
          <w:color w:val="A6A6A6"/>
          <w:spacing w:val="-1"/>
          <w:lang w:val="ro-RO"/>
        </w:rPr>
        <w:t>metode</w:t>
      </w:r>
      <w:r w:rsidRPr="786153EC" w:rsidR="006A2293">
        <w:rPr>
          <w:rFonts w:ascii="Arial" w:hAnsi="Arial" w:eastAsia="Arial" w:cs="Arial"/>
          <w:color w:val="A6A6A6"/>
          <w:spacing w:val="-11"/>
          <w:lang w:val="ro-RO"/>
        </w:rPr>
        <w:t xml:space="preserve"> </w:t>
      </w:r>
      <w:r w:rsidRPr="786153EC" w:rsidR="006A2293">
        <w:rPr>
          <w:rFonts w:ascii="Arial" w:hAnsi="Arial" w:eastAsia="Arial" w:cs="Arial"/>
          <w:color w:val="A6A6A6"/>
          <w:spacing w:val="-1"/>
          <w:lang w:val="ro-RO"/>
        </w:rPr>
        <w:t>indirecte</w:t>
      </w:r>
      <w:r w:rsidRPr="786153EC" w:rsidR="006A2293">
        <w:rPr>
          <w:rFonts w:ascii="Arial" w:hAnsi="Arial" w:eastAsia="Arial" w:cs="Arial"/>
          <w:color w:val="A6A6A6"/>
          <w:spacing w:val="-11"/>
          <w:lang w:val="ro-RO"/>
        </w:rPr>
        <w:t xml:space="preserve"> </w:t>
      </w:r>
      <w:r w:rsidRPr="786153EC" w:rsidR="006A2293">
        <w:rPr>
          <w:rFonts w:ascii="Arial" w:hAnsi="Arial" w:eastAsia="Arial" w:cs="Arial"/>
          <w:color w:val="A6A6A6"/>
          <w:lang w:val="ro-RO"/>
        </w:rPr>
        <w:t>(</w:t>
      </w:r>
      <w:r w:rsidRPr="786153EC" w:rsidR="00223C69">
        <w:rPr>
          <w:rFonts w:ascii="Arial" w:hAnsi="Arial" w:eastAsia="Arial" w:cs="Arial"/>
          <w:color w:val="A6A6A6"/>
          <w:lang w:val="ro-RO"/>
        </w:rPr>
        <w:t xml:space="preserve">exemple de aplicații, </w:t>
      </w:r>
      <w:r w:rsidRPr="786153EC" w:rsidR="006A2293">
        <w:rPr>
          <w:rFonts w:ascii="Arial" w:hAnsi="Arial" w:eastAsia="Arial" w:cs="Arial"/>
          <w:color w:val="A6A6A6"/>
          <w:lang w:val="ro-RO"/>
        </w:rPr>
        <w:t>documentare</w:t>
      </w:r>
      <w:r w:rsidRPr="786153EC" w:rsidR="007942C3">
        <w:rPr>
          <w:rFonts w:ascii="Arial" w:hAnsi="Arial" w:eastAsia="Arial" w:cs="Arial"/>
          <w:color w:val="A6A6A6"/>
          <w:lang w:val="ro-RO"/>
        </w:rPr>
        <w:t>,</w:t>
      </w:r>
      <w:r w:rsidRPr="786153EC" w:rsidR="00A254C3">
        <w:rPr>
          <w:rFonts w:ascii="Arial" w:hAnsi="Arial" w:eastAsia="Arial" w:cs="Arial"/>
          <w:color w:val="A6A6A6"/>
          <w:lang w:val="ro-RO"/>
        </w:rPr>
        <w:t xml:space="preserve"> etc</w:t>
      </w:r>
      <w:r w:rsidRPr="786153EC" w:rsidR="007942C3">
        <w:rPr>
          <w:rFonts w:ascii="Arial" w:hAnsi="Arial" w:eastAsia="Arial" w:cs="Arial"/>
          <w:color w:val="A6A6A6"/>
          <w:lang w:val="ro-RO"/>
        </w:rPr>
        <w:t>.</w:t>
      </w:r>
      <w:r w:rsidRPr="786153EC" w:rsidR="006A2293">
        <w:rPr>
          <w:rFonts w:ascii="Arial" w:hAnsi="Arial" w:eastAsia="Arial" w:cs="Arial"/>
          <w:color w:val="A6A6A6"/>
          <w:lang w:val="ro-RO"/>
        </w:rPr>
        <w:t>)</w:t>
      </w:r>
    </w:p>
    <w:p w:rsidRPr="007942C3" w:rsidR="00355699" w:rsidP="76B02320" w:rsidRDefault="00A254C3" w14:paraId="6DD44344" w14:textId="489F711B">
      <w:pPr>
        <w:pStyle w:val="BodyText"/>
        <w:numPr>
          <w:ilvl w:val="1"/>
          <w:numId w:val="16"/>
        </w:numPr>
        <w:spacing w:before="185"/>
        <w:rPr>
          <w:rFonts w:ascii="Arial" w:hAnsi="Arial" w:eastAsia="Arial" w:cs="Arial" w:asciiTheme="minorAscii" w:hAnsiTheme="minorAscii" w:eastAsiaTheme="minorAscii" w:cstheme="minorAscii"/>
          <w:color w:val="auto"/>
          <w:sz w:val="24"/>
          <w:szCs w:val="24"/>
          <w:lang w:val="ro-RO"/>
        </w:rPr>
      </w:pPr>
      <w:r w:rsidRPr="76B02320" w:rsidR="50696570">
        <w:rPr>
          <w:rFonts w:ascii="Arial" w:hAnsi="Arial" w:eastAsia="Arial" w:cs="Arial"/>
          <w:color w:val="auto"/>
          <w:sz w:val="24"/>
          <w:szCs w:val="24"/>
          <w:lang w:val="ro-RO"/>
        </w:rPr>
        <w:t>In</w:t>
      </w:r>
      <w:r w:rsidRPr="76B02320" w:rsidR="50696570">
        <w:rPr>
          <w:rFonts w:ascii="Arial" w:hAnsi="Arial" w:eastAsia="Arial" w:cs="Arial"/>
          <w:color w:val="auto"/>
          <w:sz w:val="24"/>
          <w:szCs w:val="24"/>
          <w:lang w:val="ro-RO"/>
        </w:rPr>
        <w:t xml:space="preserve"> 2020 Philips a lansat pe </w:t>
      </w:r>
      <w:proofErr w:type="spellStart"/>
      <w:r w:rsidRPr="76B02320" w:rsidR="50696570">
        <w:rPr>
          <w:rFonts w:ascii="Arial" w:hAnsi="Arial" w:eastAsia="Arial" w:cs="Arial"/>
          <w:color w:val="auto"/>
          <w:sz w:val="24"/>
          <w:szCs w:val="24"/>
          <w:lang w:val="ro-RO"/>
        </w:rPr>
        <w:t>piata</w:t>
      </w:r>
      <w:proofErr w:type="spellEnd"/>
      <w:r w:rsidRPr="76B02320" w:rsidR="50696570">
        <w:rPr>
          <w:rFonts w:ascii="Arial" w:hAnsi="Arial" w:eastAsia="Arial" w:cs="Arial"/>
          <w:color w:val="auto"/>
          <w:sz w:val="24"/>
          <w:szCs w:val="24"/>
          <w:lang w:val="ro-RO"/>
        </w:rPr>
        <w:t xml:space="preserve"> Philips </w:t>
      </w:r>
      <w:proofErr w:type="spellStart"/>
      <w:r w:rsidRPr="76B02320" w:rsidR="50696570">
        <w:rPr>
          <w:rFonts w:ascii="Arial" w:hAnsi="Arial" w:eastAsia="Arial" w:cs="Arial"/>
          <w:color w:val="auto"/>
          <w:sz w:val="24"/>
          <w:szCs w:val="24"/>
          <w:lang w:val="ro-RO"/>
        </w:rPr>
        <w:t>hue</w:t>
      </w:r>
      <w:proofErr w:type="spellEnd"/>
      <w:r w:rsidRPr="76B02320" w:rsidR="50696570">
        <w:rPr>
          <w:rFonts w:ascii="Arial" w:hAnsi="Arial" w:eastAsia="Arial" w:cs="Arial"/>
          <w:color w:val="auto"/>
          <w:sz w:val="24"/>
          <w:szCs w:val="24"/>
          <w:lang w:val="ro-RO"/>
        </w:rPr>
        <w:t xml:space="preserve"> (</w:t>
      </w:r>
      <w:r w:rsidRPr="76B02320" w:rsidR="43B0643E">
        <w:rPr>
          <w:rFonts w:ascii="Arial" w:hAnsi="Arial" w:eastAsia="Arial" w:cs="Arial"/>
          <w:color w:val="auto"/>
          <w:sz w:val="24"/>
          <w:szCs w:val="24"/>
          <w:lang w:val="ro-RO"/>
        </w:rPr>
        <w:t xml:space="preserve">link: </w:t>
      </w:r>
      <w:hyperlink r:id="Ra3514bda6cfc4e76">
        <w:r w:rsidRPr="76B02320" w:rsidR="573EC47E">
          <w:rPr>
            <w:rStyle w:val="Hyperlink"/>
            <w:rFonts w:ascii="Arial" w:hAnsi="Arial" w:eastAsia="Arial" w:cs="Arial"/>
            <w:sz w:val="24"/>
            <w:szCs w:val="24"/>
            <w:lang w:val="ro-RO"/>
          </w:rPr>
          <w:t>Philips Hue Introduction</w:t>
        </w:r>
      </w:hyperlink>
      <w:r w:rsidRPr="76B02320" w:rsidR="50696570">
        <w:rPr>
          <w:rFonts w:ascii="Arial" w:hAnsi="Arial" w:eastAsia="Arial" w:cs="Arial"/>
          <w:color w:val="auto"/>
          <w:sz w:val="24"/>
          <w:szCs w:val="24"/>
          <w:lang w:val="ro-RO"/>
        </w:rPr>
        <w:t xml:space="preserve">), acesta fiind sursa principala de </w:t>
      </w:r>
      <w:proofErr w:type="spellStart"/>
      <w:r w:rsidRPr="76B02320" w:rsidR="50696570">
        <w:rPr>
          <w:rFonts w:ascii="Arial" w:hAnsi="Arial" w:eastAsia="Arial" w:cs="Arial"/>
          <w:color w:val="auto"/>
          <w:sz w:val="24"/>
          <w:szCs w:val="24"/>
          <w:lang w:val="ro-RO"/>
        </w:rPr>
        <w:t>inspiratie</w:t>
      </w:r>
      <w:proofErr w:type="spellEnd"/>
      <w:r w:rsidRPr="76B02320" w:rsidR="50696570">
        <w:rPr>
          <w:rFonts w:ascii="Arial" w:hAnsi="Arial" w:eastAsia="Arial" w:cs="Arial"/>
          <w:color w:val="auto"/>
          <w:sz w:val="24"/>
          <w:szCs w:val="24"/>
          <w:lang w:val="ro-RO"/>
        </w:rPr>
        <w:t xml:space="preserve"> a proiectului. </w:t>
      </w:r>
      <w:r w:rsidRPr="76B02320" w:rsidR="0E9E4416">
        <w:rPr>
          <w:rFonts w:ascii="Arial" w:hAnsi="Arial" w:eastAsia="Arial" w:cs="Arial"/>
          <w:color w:val="auto"/>
          <w:sz w:val="24"/>
          <w:szCs w:val="24"/>
          <w:lang w:val="ro-RO"/>
        </w:rPr>
        <w:t xml:space="preserve">Punctul de plecare in cadrul brainstorming-ului a fost </w:t>
      </w:r>
      <w:r w:rsidRPr="76B02320" w:rsidR="0349821E">
        <w:rPr>
          <w:rFonts w:ascii="Arial" w:hAnsi="Arial" w:eastAsia="Arial" w:cs="Arial"/>
          <w:color w:val="auto"/>
          <w:sz w:val="24"/>
          <w:szCs w:val="24"/>
          <w:lang w:val="ro-RO"/>
        </w:rPr>
        <w:t xml:space="preserve"> </w:t>
      </w:r>
      <w:r w:rsidRPr="76B02320" w:rsidR="72D67AD5">
        <w:rPr>
          <w:rFonts w:ascii="Arial" w:hAnsi="Arial" w:eastAsia="Arial" w:cs="Arial"/>
          <w:color w:val="auto"/>
          <w:sz w:val="24"/>
          <w:szCs w:val="24"/>
          <w:lang w:val="ro-RO"/>
        </w:rPr>
        <w:t xml:space="preserve"> </w:t>
      </w:r>
      <w:proofErr w:type="spellStart"/>
      <w:r w:rsidRPr="76B02320" w:rsidR="72D67AD5">
        <w:rPr>
          <w:rFonts w:ascii="Arial" w:hAnsi="Arial" w:eastAsia="Arial" w:cs="Arial"/>
          <w:color w:val="auto"/>
          <w:sz w:val="24"/>
          <w:szCs w:val="24"/>
          <w:lang w:val="ro-RO"/>
        </w:rPr>
        <w:t>urmatorul</w:t>
      </w:r>
      <w:proofErr w:type="spellEnd"/>
      <w:r w:rsidRPr="76B02320" w:rsidR="72D67AD5">
        <w:rPr>
          <w:rFonts w:ascii="Arial" w:hAnsi="Arial" w:eastAsia="Arial" w:cs="Arial"/>
          <w:color w:val="auto"/>
          <w:sz w:val="24"/>
          <w:szCs w:val="24"/>
          <w:lang w:val="ro-RO"/>
        </w:rPr>
        <w:t xml:space="preserve"> post legat de </w:t>
      </w:r>
      <w:proofErr w:type="spellStart"/>
      <w:r w:rsidRPr="76B02320" w:rsidR="72D67AD5">
        <w:rPr>
          <w:rFonts w:ascii="Arial" w:hAnsi="Arial" w:eastAsia="Arial" w:cs="Arial"/>
          <w:color w:val="auto"/>
          <w:sz w:val="24"/>
          <w:szCs w:val="24"/>
          <w:lang w:val="ro-RO"/>
        </w:rPr>
        <w:t>functionalitatile</w:t>
      </w:r>
      <w:proofErr w:type="spellEnd"/>
      <w:r w:rsidRPr="76B02320" w:rsidR="72D67AD5">
        <w:rPr>
          <w:rFonts w:ascii="Arial" w:hAnsi="Arial" w:eastAsia="Arial" w:cs="Arial"/>
          <w:color w:val="auto"/>
          <w:sz w:val="24"/>
          <w:szCs w:val="24"/>
          <w:lang w:val="ro-RO"/>
        </w:rPr>
        <w:t xml:space="preserve"> </w:t>
      </w:r>
      <w:r w:rsidRPr="76B02320" w:rsidR="53258D89">
        <w:rPr>
          <w:rFonts w:ascii="Arial" w:hAnsi="Arial" w:eastAsia="Arial" w:cs="Arial"/>
          <w:color w:val="auto"/>
          <w:sz w:val="24"/>
          <w:szCs w:val="24"/>
          <w:lang w:val="ro-RO"/>
        </w:rPr>
        <w:t xml:space="preserve">lui Philips </w:t>
      </w:r>
      <w:proofErr w:type="spellStart"/>
      <w:r w:rsidRPr="76B02320" w:rsidR="53258D89">
        <w:rPr>
          <w:rFonts w:ascii="Arial" w:hAnsi="Arial" w:eastAsia="Arial" w:cs="Arial"/>
          <w:color w:val="auto"/>
          <w:sz w:val="24"/>
          <w:szCs w:val="24"/>
          <w:lang w:val="ro-RO"/>
        </w:rPr>
        <w:t>Hue</w:t>
      </w:r>
      <w:proofErr w:type="spellEnd"/>
      <w:r w:rsidRPr="76B02320" w:rsidR="53258D89">
        <w:rPr>
          <w:rFonts w:ascii="Arial" w:hAnsi="Arial" w:eastAsia="Arial" w:cs="Arial"/>
          <w:color w:val="auto"/>
          <w:sz w:val="24"/>
          <w:szCs w:val="24"/>
          <w:lang w:val="ro-RO"/>
        </w:rPr>
        <w:t xml:space="preserve"> </w:t>
      </w:r>
      <w:r w:rsidRPr="76B02320" w:rsidR="72D67AD5">
        <w:rPr>
          <w:rFonts w:ascii="Arial" w:hAnsi="Arial" w:eastAsia="Arial" w:cs="Arial"/>
          <w:color w:val="auto"/>
          <w:sz w:val="24"/>
          <w:szCs w:val="24"/>
          <w:lang w:val="ro-RO"/>
        </w:rPr>
        <w:t>(</w:t>
      </w:r>
      <w:r w:rsidRPr="76B02320" w:rsidR="5886EDF0">
        <w:rPr>
          <w:rFonts w:ascii="Arial" w:hAnsi="Arial" w:eastAsia="Arial" w:cs="Arial"/>
          <w:color w:val="auto"/>
          <w:sz w:val="24"/>
          <w:szCs w:val="24"/>
          <w:lang w:val="ro-RO"/>
        </w:rPr>
        <w:t xml:space="preserve">link: </w:t>
      </w:r>
      <w:hyperlink r:id="R2968e41bcab74196">
        <w:r w:rsidRPr="76B02320" w:rsidR="3C1F268E">
          <w:rPr>
            <w:rStyle w:val="Hyperlink"/>
            <w:rFonts w:ascii="Arial" w:hAnsi="Arial" w:eastAsia="Arial" w:cs="Arial"/>
            <w:sz w:val="24"/>
            <w:szCs w:val="24"/>
            <w:lang w:val="ro-RO"/>
          </w:rPr>
          <w:t>Philips Hue</w:t>
        </w:r>
      </w:hyperlink>
      <w:r w:rsidRPr="76B02320" w:rsidR="5E52E6B4">
        <w:rPr>
          <w:rFonts w:ascii="Arial" w:hAnsi="Arial" w:eastAsia="Arial" w:cs="Arial"/>
          <w:color w:val="auto"/>
          <w:sz w:val="24"/>
          <w:szCs w:val="24"/>
          <w:lang w:val="ro-RO"/>
        </w:rPr>
        <w:t>)</w:t>
      </w:r>
      <w:r w:rsidRPr="76B02320" w:rsidR="49EC634F">
        <w:rPr>
          <w:rFonts w:ascii="Arial" w:hAnsi="Arial" w:eastAsia="Arial" w:cs="Arial"/>
          <w:color w:val="auto"/>
          <w:sz w:val="24"/>
          <w:szCs w:val="24"/>
          <w:lang w:val="ro-RO"/>
        </w:rPr>
        <w:t>.</w:t>
      </w:r>
    </w:p>
    <w:p w:rsidRPr="007942C3" w:rsidR="00355699" w:rsidP="129D7645" w:rsidRDefault="00A254C3" w14:paraId="2B7BFB5E" w14:textId="1F8BB56D">
      <w:pPr>
        <w:pStyle w:val="BodyText"/>
        <w:numPr>
          <w:ilvl w:val="1"/>
          <w:numId w:val="16"/>
        </w:numPr>
        <w:spacing w:before="185"/>
        <w:rPr>
          <w:rFonts w:ascii="Calibri" w:hAnsi="Calibri" w:eastAsia="Calibri" w:cs="Calibri" w:asciiTheme="minorAscii" w:hAnsiTheme="minorAscii" w:eastAsiaTheme="minorAscii" w:cstheme="minorAscii"/>
          <w:color w:val="auto"/>
          <w:sz w:val="24"/>
          <w:szCs w:val="24"/>
          <w:lang w:val="ro-RO"/>
        </w:rPr>
      </w:pPr>
      <w:r w:rsidRPr="129D7645" w:rsidR="63945B66">
        <w:rPr>
          <w:rFonts w:ascii="Arial" w:hAnsi="Arial" w:eastAsia="Arial" w:cs="Arial"/>
          <w:color w:val="auto"/>
          <w:sz w:val="24"/>
          <w:szCs w:val="24"/>
          <w:lang w:val="ro-RO"/>
        </w:rPr>
        <w:t xml:space="preserve">In urma unei sesiuni de documentare asupra </w:t>
      </w:r>
      <w:proofErr w:type="spellStart"/>
      <w:r w:rsidRPr="129D7645" w:rsidR="63945B66">
        <w:rPr>
          <w:rFonts w:ascii="Arial" w:hAnsi="Arial" w:eastAsia="Arial" w:cs="Arial"/>
          <w:color w:val="auto"/>
          <w:sz w:val="24"/>
          <w:szCs w:val="24"/>
          <w:lang w:val="ro-RO"/>
        </w:rPr>
        <w:t>cercetarilor</w:t>
      </w:r>
      <w:proofErr w:type="spellEnd"/>
      <w:r w:rsidRPr="129D7645" w:rsidR="63945B66">
        <w:rPr>
          <w:rFonts w:ascii="Arial" w:hAnsi="Arial" w:eastAsia="Arial" w:cs="Arial"/>
          <w:color w:val="auto"/>
          <w:sz w:val="24"/>
          <w:szCs w:val="24"/>
          <w:lang w:val="ro-RO"/>
        </w:rPr>
        <w:t xml:space="preserve"> </w:t>
      </w:r>
      <w:proofErr w:type="spellStart"/>
      <w:r w:rsidRPr="129D7645" w:rsidR="63945B66">
        <w:rPr>
          <w:rFonts w:ascii="Arial" w:hAnsi="Arial" w:eastAsia="Arial" w:cs="Arial"/>
          <w:color w:val="auto"/>
          <w:sz w:val="24"/>
          <w:szCs w:val="24"/>
          <w:lang w:val="ro-RO"/>
        </w:rPr>
        <w:t>stiintifice</w:t>
      </w:r>
      <w:proofErr w:type="spellEnd"/>
      <w:r w:rsidRPr="129D7645" w:rsidR="63945B66">
        <w:rPr>
          <w:rFonts w:ascii="Arial" w:hAnsi="Arial" w:eastAsia="Arial" w:cs="Arial"/>
          <w:color w:val="auto"/>
          <w:sz w:val="24"/>
          <w:szCs w:val="24"/>
          <w:lang w:val="ro-RO"/>
        </w:rPr>
        <w:t xml:space="preserve"> efectuate asupra </w:t>
      </w:r>
      <w:proofErr w:type="spellStart"/>
      <w:r w:rsidRPr="129D7645" w:rsidR="63945B66">
        <w:rPr>
          <w:rFonts w:ascii="Arial" w:hAnsi="Arial" w:eastAsia="Arial" w:cs="Arial"/>
          <w:color w:val="auto"/>
          <w:sz w:val="24"/>
          <w:szCs w:val="24"/>
          <w:lang w:val="ro-RO"/>
        </w:rPr>
        <w:t>r</w:t>
      </w:r>
      <w:r w:rsidRPr="129D7645" w:rsidR="4D922C71">
        <w:rPr>
          <w:rFonts w:ascii="Arial" w:hAnsi="Arial" w:eastAsia="Arial" w:cs="Arial"/>
          <w:color w:val="auto"/>
          <w:sz w:val="24"/>
          <w:szCs w:val="24"/>
          <w:lang w:val="ro-RO"/>
        </w:rPr>
        <w:t>elatiei</w:t>
      </w:r>
      <w:proofErr w:type="spellEnd"/>
      <w:r w:rsidRPr="129D7645" w:rsidR="4D922C71">
        <w:rPr>
          <w:rFonts w:ascii="Arial" w:hAnsi="Arial" w:eastAsia="Arial" w:cs="Arial"/>
          <w:color w:val="auto"/>
          <w:sz w:val="24"/>
          <w:szCs w:val="24"/>
          <w:lang w:val="ro-RO"/>
        </w:rPr>
        <w:t xml:space="preserve"> dintre lumina ambientala si </w:t>
      </w:r>
      <w:proofErr w:type="spellStart"/>
      <w:r w:rsidRPr="129D7645" w:rsidR="4D922C71">
        <w:rPr>
          <w:rFonts w:ascii="Arial" w:hAnsi="Arial" w:eastAsia="Arial" w:cs="Arial"/>
          <w:color w:val="auto"/>
          <w:sz w:val="24"/>
          <w:szCs w:val="24"/>
          <w:lang w:val="ro-RO"/>
        </w:rPr>
        <w:t>experienta</w:t>
      </w:r>
      <w:proofErr w:type="spellEnd"/>
      <w:r w:rsidRPr="129D7645" w:rsidR="4D922C71">
        <w:rPr>
          <w:rFonts w:ascii="Arial" w:hAnsi="Arial" w:eastAsia="Arial" w:cs="Arial"/>
          <w:color w:val="auto"/>
          <w:sz w:val="24"/>
          <w:szCs w:val="24"/>
          <w:lang w:val="ro-RO"/>
        </w:rPr>
        <w:t xml:space="preserve"> utilizatorului, am </w:t>
      </w:r>
      <w:proofErr w:type="spellStart"/>
      <w:r w:rsidRPr="129D7645" w:rsidR="4D922C71">
        <w:rPr>
          <w:rFonts w:ascii="Arial" w:hAnsi="Arial" w:eastAsia="Arial" w:cs="Arial"/>
          <w:color w:val="auto"/>
          <w:sz w:val="24"/>
          <w:szCs w:val="24"/>
          <w:lang w:val="ro-RO"/>
        </w:rPr>
        <w:t>reusit</w:t>
      </w:r>
      <w:proofErr w:type="spellEnd"/>
      <w:r w:rsidRPr="129D7645" w:rsidR="4D922C71">
        <w:rPr>
          <w:rFonts w:ascii="Arial" w:hAnsi="Arial" w:eastAsia="Arial" w:cs="Arial"/>
          <w:color w:val="auto"/>
          <w:sz w:val="24"/>
          <w:szCs w:val="24"/>
          <w:lang w:val="ro-RO"/>
        </w:rPr>
        <w:t xml:space="preserve"> sa ne motivam </w:t>
      </w:r>
      <w:proofErr w:type="spellStart"/>
      <w:r w:rsidRPr="129D7645" w:rsidR="4D922C71">
        <w:rPr>
          <w:rFonts w:ascii="Arial" w:hAnsi="Arial" w:eastAsia="Arial" w:cs="Arial"/>
          <w:color w:val="auto"/>
          <w:sz w:val="24"/>
          <w:szCs w:val="24"/>
          <w:lang w:val="ro-RO"/>
        </w:rPr>
        <w:t>prioritizarea</w:t>
      </w:r>
      <w:proofErr w:type="spellEnd"/>
      <w:r w:rsidRPr="129D7645" w:rsidR="4D922C71">
        <w:rPr>
          <w:rFonts w:ascii="Arial" w:hAnsi="Arial" w:eastAsia="Arial" w:cs="Arial"/>
          <w:color w:val="auto"/>
          <w:sz w:val="24"/>
          <w:szCs w:val="24"/>
          <w:lang w:val="ro-RO"/>
        </w:rPr>
        <w:t xml:space="preserve"> anumitor </w:t>
      </w:r>
      <w:proofErr w:type="spellStart"/>
      <w:r w:rsidRPr="129D7645" w:rsidR="4D922C71">
        <w:rPr>
          <w:rFonts w:ascii="Arial" w:hAnsi="Arial" w:eastAsia="Arial" w:cs="Arial"/>
          <w:color w:val="auto"/>
          <w:sz w:val="24"/>
          <w:szCs w:val="24"/>
          <w:lang w:val="ro-RO"/>
        </w:rPr>
        <w:t>functionalitati</w:t>
      </w:r>
      <w:proofErr w:type="spellEnd"/>
      <w:r w:rsidRPr="129D7645" w:rsidR="2F1DD2E3">
        <w:rPr>
          <w:rFonts w:ascii="Arial" w:hAnsi="Arial" w:eastAsia="Arial" w:cs="Arial"/>
          <w:color w:val="auto"/>
          <w:sz w:val="24"/>
          <w:szCs w:val="24"/>
          <w:lang w:val="ro-RO"/>
        </w:rPr>
        <w:t xml:space="preserve">. </w:t>
      </w:r>
    </w:p>
    <w:tbl>
      <w:tblPr>
        <w:tblStyle w:val="TableGrid"/>
        <w:tblW w:w="11243" w:type="dxa"/>
        <w:tblBorders>
          <w:top w:val="single" w:sz="0"/>
          <w:left w:val="single" w:sz="0"/>
          <w:bottom w:val="single" w:sz="0"/>
          <w:right w:val="single" w:sz="0"/>
        </w:tblBorders>
        <w:tblLayout w:type="fixed"/>
        <w:tblLook w:val="06A0" w:firstRow="1" w:lastRow="0" w:firstColumn="1" w:lastColumn="0" w:noHBand="1" w:noVBand="1"/>
      </w:tblPr>
      <w:tblGrid>
        <w:gridCol w:w="5558"/>
        <w:gridCol w:w="5685"/>
      </w:tblGrid>
      <w:tr w:rsidR="4AF2CB66" w:rsidTr="129D7645" w14:paraId="0E574DB2">
        <w:trPr>
          <w:trHeight w:val="300"/>
        </w:trPr>
        <w:tc>
          <w:tcPr>
            <w:tcW w:w="5558" w:type="dxa"/>
            <w:tcBorders>
              <w:top w:sz="0"/>
              <w:left w:sz="0"/>
              <w:bottom w:sz="0"/>
              <w:right w:sz="0"/>
            </w:tcBorders>
            <w:tcMar/>
            <w:vAlign w:val="center"/>
          </w:tcPr>
          <w:p w:rsidR="4AF2CB66" w:rsidP="129D7645" w:rsidRDefault="4AF2CB66" w14:paraId="221A59F8" w14:textId="4E65FAB4">
            <w:pPr>
              <w:rPr>
                <w:rFonts w:ascii="Arial" w:hAnsi="Arial" w:eastAsia="Arial" w:cs="Arial"/>
                <w:sz w:val="24"/>
                <w:szCs w:val="24"/>
              </w:rPr>
            </w:pPr>
          </w:p>
        </w:tc>
        <w:tc>
          <w:tcPr>
            <w:tcW w:w="5685" w:type="dxa"/>
            <w:tcBorders>
              <w:top w:sz="0"/>
              <w:left w:sz="0"/>
              <w:bottom w:sz="0"/>
              <w:right w:sz="0"/>
            </w:tcBorders>
            <w:tcMar/>
            <w:vAlign w:val="center"/>
          </w:tcPr>
          <w:p w:rsidR="4AF2CB66" w:rsidP="129D7645" w:rsidRDefault="4AF2CB66" w14:paraId="586A476F" w14:textId="336A5A96">
            <w:pPr>
              <w:rPr>
                <w:rFonts w:ascii="Arial" w:hAnsi="Arial" w:eastAsia="Arial" w:cs="Arial"/>
                <w:sz w:val="24"/>
                <w:szCs w:val="24"/>
              </w:rPr>
            </w:pPr>
          </w:p>
        </w:tc>
      </w:tr>
      <w:tr w:rsidR="4AF2CB66" w:rsidTr="129D7645" w14:paraId="685C3537">
        <w:trPr>
          <w:trHeight w:val="3375"/>
        </w:trPr>
        <w:tc>
          <w:tcPr>
            <w:tcW w:w="5558" w:type="dxa"/>
            <w:tcMar/>
            <w:vAlign w:val="top"/>
          </w:tcPr>
          <w:p w:rsidR="129D7645" w:rsidP="129D7645" w:rsidRDefault="129D7645" w14:paraId="2A11C4BA" w14:textId="12D8FC66">
            <w:pPr>
              <w:ind w:left="720"/>
              <w:jc w:val="left"/>
              <w:rPr>
                <w:rFonts w:ascii="Arial" w:hAnsi="Arial" w:eastAsia="Arial" w:cs="Arial"/>
                <w:b w:val="0"/>
                <w:bCs w:val="0"/>
                <w:i w:val="0"/>
                <w:iCs w:val="0"/>
                <w:color w:val="222222"/>
                <w:sz w:val="24"/>
                <w:szCs w:val="24"/>
              </w:rPr>
            </w:pPr>
          </w:p>
          <w:p w:rsidR="129D7645" w:rsidP="129D7645" w:rsidRDefault="129D7645" w14:paraId="07A650E2" w14:textId="12D8FC66">
            <w:pPr>
              <w:ind w:left="720"/>
              <w:jc w:val="left"/>
              <w:rPr>
                <w:rFonts w:ascii="Arial" w:hAnsi="Arial" w:eastAsia="Arial" w:cs="Arial"/>
                <w:b w:val="0"/>
                <w:bCs w:val="0"/>
                <w:i w:val="0"/>
                <w:iCs w:val="0"/>
                <w:color w:val="222222"/>
                <w:sz w:val="24"/>
                <w:szCs w:val="24"/>
              </w:rPr>
            </w:pPr>
          </w:p>
          <w:p w:rsidR="4AF2CB66" w:rsidP="129D7645" w:rsidRDefault="4AF2CB66" w14:paraId="69BA816C" w14:textId="298F4C03">
            <w:pPr>
              <w:ind w:left="720"/>
              <w:jc w:val="left"/>
              <w:rPr>
                <w:rFonts w:ascii="Arial" w:hAnsi="Arial" w:eastAsia="Arial" w:cs="Arial"/>
                <w:b w:val="0"/>
                <w:bCs w:val="0"/>
                <w:i w:val="0"/>
                <w:iCs w:val="0"/>
                <w:color w:val="222222"/>
                <w:sz w:val="24"/>
                <w:szCs w:val="24"/>
              </w:rPr>
            </w:pPr>
            <w:commentRangeStart w:id="983630372"/>
            <w:proofErr w:type="spellStart"/>
            <w:r w:rsidRPr="129D7645" w:rsidR="20268299">
              <w:rPr>
                <w:rFonts w:ascii="Arial" w:hAnsi="Arial" w:eastAsia="Arial" w:cs="Arial"/>
                <w:b w:val="0"/>
                <w:bCs w:val="0"/>
                <w:i w:val="0"/>
                <w:iCs w:val="0"/>
                <w:color w:val="222222"/>
                <w:sz w:val="24"/>
                <w:szCs w:val="24"/>
              </w:rPr>
              <w:t>Kwallek</w:t>
            </w:r>
            <w:proofErr w:type="spellEnd"/>
            <w:r w:rsidRPr="129D7645" w:rsidR="20268299">
              <w:rPr>
                <w:rFonts w:ascii="Arial" w:hAnsi="Arial" w:eastAsia="Arial" w:cs="Arial"/>
                <w:b w:val="0"/>
                <w:bCs w:val="0"/>
                <w:i w:val="0"/>
                <w:iCs w:val="0"/>
                <w:color w:val="222222"/>
                <w:sz w:val="24"/>
                <w:szCs w:val="24"/>
              </w:rPr>
              <w:t xml:space="preserve">, N., et al. "Impact of three interior color schemes on worker mood and performance relative to individual environmental sensitivity." </w:t>
            </w:r>
            <w:r w:rsidRPr="129D7645" w:rsidR="20268299">
              <w:rPr>
                <w:rFonts w:ascii="Arial" w:hAnsi="Arial" w:eastAsia="Arial" w:cs="Arial"/>
                <w:b w:val="0"/>
                <w:bCs w:val="0"/>
                <w:i w:val="1"/>
                <w:iCs w:val="1"/>
                <w:color w:val="222222"/>
                <w:sz w:val="24"/>
                <w:szCs w:val="24"/>
              </w:rPr>
              <w:t xml:space="preserve">Color Research &amp; Application: Endorsed by Inter‐Society Color Council, The </w:t>
            </w:r>
            <w:proofErr w:type="spellStart"/>
            <w:r w:rsidRPr="129D7645" w:rsidR="20268299">
              <w:rPr>
                <w:rFonts w:ascii="Arial" w:hAnsi="Arial" w:eastAsia="Arial" w:cs="Arial"/>
                <w:b w:val="0"/>
                <w:bCs w:val="0"/>
                <w:i w:val="1"/>
                <w:iCs w:val="1"/>
                <w:color w:val="222222"/>
                <w:sz w:val="24"/>
                <w:szCs w:val="24"/>
              </w:rPr>
              <w:t>Colour</w:t>
            </w:r>
            <w:proofErr w:type="spellEnd"/>
            <w:r w:rsidRPr="129D7645" w:rsidR="20268299">
              <w:rPr>
                <w:rFonts w:ascii="Arial" w:hAnsi="Arial" w:eastAsia="Arial" w:cs="Arial"/>
                <w:b w:val="0"/>
                <w:bCs w:val="0"/>
                <w:i w:val="1"/>
                <w:iCs w:val="1"/>
                <w:color w:val="222222"/>
                <w:sz w:val="24"/>
                <w:szCs w:val="24"/>
              </w:rPr>
              <w:t xml:space="preserve"> Group (Great Britain), Canadian Society for Color, Color Science Association of Japan, Dutch Society for the Study of Color, The Swedish </w:t>
            </w:r>
            <w:proofErr w:type="spellStart"/>
            <w:r w:rsidRPr="129D7645" w:rsidR="20268299">
              <w:rPr>
                <w:rFonts w:ascii="Arial" w:hAnsi="Arial" w:eastAsia="Arial" w:cs="Arial"/>
                <w:b w:val="0"/>
                <w:bCs w:val="0"/>
                <w:i w:val="1"/>
                <w:iCs w:val="1"/>
                <w:color w:val="222222"/>
                <w:sz w:val="24"/>
                <w:szCs w:val="24"/>
              </w:rPr>
              <w:t>Colour</w:t>
            </w:r>
            <w:proofErr w:type="spellEnd"/>
            <w:r w:rsidRPr="129D7645" w:rsidR="20268299">
              <w:rPr>
                <w:rFonts w:ascii="Arial" w:hAnsi="Arial" w:eastAsia="Arial" w:cs="Arial"/>
                <w:b w:val="0"/>
                <w:bCs w:val="0"/>
                <w:i w:val="1"/>
                <w:iCs w:val="1"/>
                <w:color w:val="222222"/>
                <w:sz w:val="24"/>
                <w:szCs w:val="24"/>
              </w:rPr>
              <w:t xml:space="preserve"> Centre Foundation, </w:t>
            </w:r>
            <w:proofErr w:type="spellStart"/>
            <w:r w:rsidRPr="129D7645" w:rsidR="20268299">
              <w:rPr>
                <w:rFonts w:ascii="Arial" w:hAnsi="Arial" w:eastAsia="Arial" w:cs="Arial"/>
                <w:b w:val="0"/>
                <w:bCs w:val="0"/>
                <w:i w:val="1"/>
                <w:iCs w:val="1"/>
                <w:color w:val="222222"/>
                <w:sz w:val="24"/>
                <w:szCs w:val="24"/>
              </w:rPr>
              <w:t>Colour</w:t>
            </w:r>
            <w:proofErr w:type="spellEnd"/>
            <w:r w:rsidRPr="129D7645" w:rsidR="20268299">
              <w:rPr>
                <w:rFonts w:ascii="Arial" w:hAnsi="Arial" w:eastAsia="Arial" w:cs="Arial"/>
                <w:b w:val="0"/>
                <w:bCs w:val="0"/>
                <w:i w:val="1"/>
                <w:iCs w:val="1"/>
                <w:color w:val="222222"/>
                <w:sz w:val="24"/>
                <w:szCs w:val="24"/>
              </w:rPr>
              <w:t xml:space="preserve"> Society of Australia, Centre </w:t>
            </w:r>
            <w:proofErr w:type="spellStart"/>
            <w:r w:rsidRPr="129D7645" w:rsidR="20268299">
              <w:rPr>
                <w:rFonts w:ascii="Arial" w:hAnsi="Arial" w:eastAsia="Arial" w:cs="Arial"/>
                <w:b w:val="0"/>
                <w:bCs w:val="0"/>
                <w:i w:val="1"/>
                <w:iCs w:val="1"/>
                <w:color w:val="222222"/>
                <w:sz w:val="24"/>
                <w:szCs w:val="24"/>
              </w:rPr>
              <w:t>Français</w:t>
            </w:r>
            <w:proofErr w:type="spellEnd"/>
            <w:r w:rsidRPr="129D7645" w:rsidR="20268299">
              <w:rPr>
                <w:rFonts w:ascii="Arial" w:hAnsi="Arial" w:eastAsia="Arial" w:cs="Arial"/>
                <w:b w:val="0"/>
                <w:bCs w:val="0"/>
                <w:i w:val="1"/>
                <w:iCs w:val="1"/>
                <w:color w:val="222222"/>
                <w:sz w:val="24"/>
                <w:szCs w:val="24"/>
              </w:rPr>
              <w:t xml:space="preserve"> de la Couleur</w:t>
            </w:r>
            <w:r w:rsidRPr="129D7645" w:rsidR="20268299">
              <w:rPr>
                <w:rFonts w:ascii="Arial" w:hAnsi="Arial" w:eastAsia="Arial" w:cs="Arial"/>
                <w:b w:val="0"/>
                <w:bCs w:val="0"/>
                <w:i w:val="0"/>
                <w:iCs w:val="0"/>
                <w:color w:val="222222"/>
                <w:sz w:val="24"/>
                <w:szCs w:val="24"/>
              </w:rPr>
              <w:t xml:space="preserve"> 22.2 (1997): 121-132.</w:t>
            </w:r>
          </w:p>
          <w:p w:rsidR="4AF2CB66" w:rsidP="129D7645" w:rsidRDefault="4AF2CB66" w14:paraId="068B6309" w14:textId="41536342">
            <w:pPr>
              <w:pStyle w:val="Normal"/>
              <w:ind w:left="720"/>
              <w:jc w:val="left"/>
              <w:rPr>
                <w:rFonts w:ascii="Arial" w:hAnsi="Arial" w:eastAsia="Arial" w:cs="Arial"/>
                <w:b w:val="0"/>
                <w:bCs w:val="0"/>
                <w:i w:val="0"/>
                <w:iCs w:val="0"/>
                <w:color w:val="222222"/>
                <w:sz w:val="24"/>
                <w:szCs w:val="24"/>
              </w:rPr>
            </w:pPr>
          </w:p>
        </w:tc>
        <w:tc>
          <w:tcPr>
            <w:tcW w:w="5685" w:type="dxa"/>
            <w:tcBorders>
              <w:top w:sz="0"/>
              <w:left w:sz="0"/>
              <w:bottom w:sz="0"/>
              <w:right w:sz="0"/>
            </w:tcBorders>
            <w:tcMar/>
            <w:vAlign w:val="center"/>
          </w:tcPr>
          <w:p w:rsidR="1457B035" w:rsidP="129D7645" w:rsidRDefault="1457B035" w14:paraId="66C99643" w14:textId="7C02AC62">
            <w:pPr>
              <w:pStyle w:val="ListParagraph"/>
              <w:numPr>
                <w:ilvl w:val="0"/>
                <w:numId w:val="19"/>
              </w:numPr>
              <w:jc w:val="left"/>
              <w:rPr>
                <w:rFonts w:ascii="Arial" w:hAnsi="Arial" w:eastAsia="Arial" w:cs="Arial" w:asciiTheme="minorAscii" w:hAnsiTheme="minorAscii" w:eastAsiaTheme="minorAscii" w:cstheme="minorAscii"/>
                <w:sz w:val="24"/>
                <w:szCs w:val="24"/>
              </w:rPr>
            </w:pPr>
            <w:proofErr w:type="spellStart"/>
            <w:r w:rsidRPr="129D7645" w:rsidR="1BA98866">
              <w:rPr>
                <w:rFonts w:ascii="Arial" w:hAnsi="Arial" w:eastAsia="Arial" w:cs="Arial"/>
                <w:sz w:val="24"/>
                <w:szCs w:val="24"/>
              </w:rPr>
              <w:t>Realizeaza</w:t>
            </w:r>
            <w:proofErr w:type="spellEnd"/>
            <w:r w:rsidRPr="129D7645" w:rsidR="1BA98866">
              <w:rPr>
                <w:rFonts w:ascii="Arial" w:hAnsi="Arial" w:eastAsia="Arial" w:cs="Arial"/>
                <w:sz w:val="24"/>
                <w:szCs w:val="24"/>
              </w:rPr>
              <w:t xml:space="preserve"> un </w:t>
            </w:r>
            <w:proofErr w:type="spellStart"/>
            <w:r w:rsidRPr="129D7645" w:rsidR="1BA98866">
              <w:rPr>
                <w:rFonts w:ascii="Arial" w:hAnsi="Arial" w:eastAsia="Arial" w:cs="Arial"/>
                <w:sz w:val="24"/>
                <w:szCs w:val="24"/>
              </w:rPr>
              <w:t>studiu</w:t>
            </w:r>
            <w:proofErr w:type="spellEnd"/>
            <w:r w:rsidRPr="129D7645" w:rsidR="1BA98866">
              <w:rPr>
                <w:rFonts w:ascii="Arial" w:hAnsi="Arial" w:eastAsia="Arial" w:cs="Arial"/>
                <w:sz w:val="24"/>
                <w:szCs w:val="24"/>
              </w:rPr>
              <w:t xml:space="preserve"> </w:t>
            </w:r>
            <w:proofErr w:type="spellStart"/>
            <w:r w:rsidRPr="129D7645" w:rsidR="1BA98866">
              <w:rPr>
                <w:rFonts w:ascii="Arial" w:hAnsi="Arial" w:eastAsia="Arial" w:cs="Arial"/>
                <w:sz w:val="24"/>
                <w:szCs w:val="24"/>
              </w:rPr>
              <w:t>asupra</w:t>
            </w:r>
            <w:proofErr w:type="spellEnd"/>
            <w:r w:rsidRPr="129D7645" w:rsidR="1BA98866">
              <w:rPr>
                <w:rFonts w:ascii="Arial" w:hAnsi="Arial" w:eastAsia="Arial" w:cs="Arial"/>
                <w:sz w:val="24"/>
                <w:szCs w:val="24"/>
              </w:rPr>
              <w:t xml:space="preserve"> </w:t>
            </w:r>
            <w:proofErr w:type="spellStart"/>
            <w:r w:rsidRPr="129D7645" w:rsidR="1BA98866">
              <w:rPr>
                <w:rFonts w:ascii="Arial" w:hAnsi="Arial" w:eastAsia="Arial" w:cs="Arial"/>
                <w:sz w:val="24"/>
                <w:szCs w:val="24"/>
              </w:rPr>
              <w:t>productivitatii</w:t>
            </w:r>
            <w:proofErr w:type="spellEnd"/>
            <w:r w:rsidRPr="129D7645" w:rsidR="1BA98866">
              <w:rPr>
                <w:rFonts w:ascii="Arial" w:hAnsi="Arial" w:eastAsia="Arial" w:cs="Arial"/>
                <w:sz w:val="24"/>
                <w:szCs w:val="24"/>
              </w:rPr>
              <w:t xml:space="preserve"> </w:t>
            </w:r>
            <w:proofErr w:type="spellStart"/>
            <w:r w:rsidRPr="129D7645" w:rsidR="42E13683">
              <w:rPr>
                <w:rFonts w:ascii="Arial" w:hAnsi="Arial" w:eastAsia="Arial" w:cs="Arial"/>
                <w:sz w:val="24"/>
                <w:szCs w:val="24"/>
              </w:rPr>
              <w:t>persoanelor</w:t>
            </w:r>
            <w:proofErr w:type="spellEnd"/>
            <w:r w:rsidRPr="129D7645" w:rsidR="42E13683">
              <w:rPr>
                <w:rFonts w:ascii="Arial" w:hAnsi="Arial" w:eastAsia="Arial" w:cs="Arial"/>
                <w:sz w:val="24"/>
                <w:szCs w:val="24"/>
              </w:rPr>
              <w:t xml:space="preserve"> a </w:t>
            </w:r>
            <w:proofErr w:type="spellStart"/>
            <w:r w:rsidRPr="129D7645" w:rsidR="42E13683">
              <w:rPr>
                <w:rFonts w:ascii="Arial" w:hAnsi="Arial" w:eastAsia="Arial" w:cs="Arial"/>
                <w:sz w:val="24"/>
                <w:szCs w:val="24"/>
              </w:rPr>
              <w:t>caror</w:t>
            </w:r>
            <w:proofErr w:type="spellEnd"/>
            <w:r w:rsidRPr="129D7645" w:rsidR="42E13683">
              <w:rPr>
                <w:rFonts w:ascii="Arial" w:hAnsi="Arial" w:eastAsia="Arial" w:cs="Arial"/>
                <w:sz w:val="24"/>
                <w:szCs w:val="24"/>
              </w:rPr>
              <w:t xml:space="preserve"> </w:t>
            </w:r>
            <w:proofErr w:type="spellStart"/>
            <w:r w:rsidRPr="129D7645" w:rsidR="42E13683">
              <w:rPr>
                <w:rFonts w:ascii="Arial" w:hAnsi="Arial" w:eastAsia="Arial" w:cs="Arial"/>
                <w:sz w:val="24"/>
                <w:szCs w:val="24"/>
              </w:rPr>
              <w:t>activitate</w:t>
            </w:r>
            <w:proofErr w:type="spellEnd"/>
            <w:r w:rsidRPr="129D7645" w:rsidR="42E13683">
              <w:rPr>
                <w:rFonts w:ascii="Arial" w:hAnsi="Arial" w:eastAsia="Arial" w:cs="Arial"/>
                <w:sz w:val="24"/>
                <w:szCs w:val="24"/>
              </w:rPr>
              <w:t xml:space="preserve"> </w:t>
            </w:r>
            <w:proofErr w:type="spellStart"/>
            <w:r w:rsidRPr="129D7645" w:rsidR="42E13683">
              <w:rPr>
                <w:rFonts w:ascii="Arial" w:hAnsi="Arial" w:eastAsia="Arial" w:cs="Arial"/>
                <w:sz w:val="24"/>
                <w:szCs w:val="24"/>
              </w:rPr>
              <w:t>presupune</w:t>
            </w:r>
            <w:proofErr w:type="spellEnd"/>
            <w:r w:rsidRPr="129D7645" w:rsidR="42E13683">
              <w:rPr>
                <w:rFonts w:ascii="Arial" w:hAnsi="Arial" w:eastAsia="Arial" w:cs="Arial"/>
                <w:sz w:val="24"/>
                <w:szCs w:val="24"/>
              </w:rPr>
              <w:t xml:space="preserve"> </w:t>
            </w:r>
            <w:proofErr w:type="spellStart"/>
            <w:r w:rsidRPr="129D7645" w:rsidR="42E13683">
              <w:rPr>
                <w:rFonts w:ascii="Arial" w:hAnsi="Arial" w:eastAsia="Arial" w:cs="Arial"/>
                <w:sz w:val="24"/>
                <w:szCs w:val="24"/>
              </w:rPr>
              <w:t>munca</w:t>
            </w:r>
            <w:proofErr w:type="spellEnd"/>
            <w:r w:rsidRPr="129D7645" w:rsidR="42E13683">
              <w:rPr>
                <w:rFonts w:ascii="Arial" w:hAnsi="Arial" w:eastAsia="Arial" w:cs="Arial"/>
                <w:sz w:val="24"/>
                <w:szCs w:val="24"/>
              </w:rPr>
              <w:t xml:space="preserve"> de </w:t>
            </w:r>
            <w:proofErr w:type="spellStart"/>
            <w:r w:rsidRPr="129D7645" w:rsidR="42E13683">
              <w:rPr>
                <w:rFonts w:ascii="Arial" w:hAnsi="Arial" w:eastAsia="Arial" w:cs="Arial"/>
                <w:sz w:val="24"/>
                <w:szCs w:val="24"/>
              </w:rPr>
              <w:t>birou</w:t>
            </w:r>
            <w:proofErr w:type="spellEnd"/>
            <w:r w:rsidRPr="129D7645" w:rsidR="42E13683">
              <w:rPr>
                <w:rFonts w:ascii="Arial" w:hAnsi="Arial" w:eastAsia="Arial" w:cs="Arial"/>
                <w:sz w:val="24"/>
                <w:szCs w:val="24"/>
              </w:rPr>
              <w:t xml:space="preserve">. </w:t>
            </w:r>
            <w:proofErr w:type="spellStart"/>
            <w:r w:rsidRPr="129D7645" w:rsidR="42E13683">
              <w:rPr>
                <w:rFonts w:ascii="Arial" w:hAnsi="Arial" w:eastAsia="Arial" w:cs="Arial"/>
                <w:sz w:val="24"/>
                <w:szCs w:val="24"/>
              </w:rPr>
              <w:t>Acestia</w:t>
            </w:r>
            <w:proofErr w:type="spellEnd"/>
            <w:r w:rsidRPr="129D7645" w:rsidR="42E13683">
              <w:rPr>
                <w:rFonts w:ascii="Arial" w:hAnsi="Arial" w:eastAsia="Arial" w:cs="Arial"/>
                <w:sz w:val="24"/>
                <w:szCs w:val="24"/>
              </w:rPr>
              <w:t xml:space="preserve"> </w:t>
            </w:r>
            <w:proofErr w:type="spellStart"/>
            <w:r w:rsidRPr="129D7645" w:rsidR="42E13683">
              <w:rPr>
                <w:rFonts w:ascii="Arial" w:hAnsi="Arial" w:eastAsia="Arial" w:cs="Arial"/>
                <w:sz w:val="24"/>
                <w:szCs w:val="24"/>
              </w:rPr>
              <w:t>separa</w:t>
            </w:r>
            <w:proofErr w:type="spellEnd"/>
            <w:r w:rsidRPr="129D7645" w:rsidR="42E13683">
              <w:rPr>
                <w:rFonts w:ascii="Arial" w:hAnsi="Arial" w:eastAsia="Arial" w:cs="Arial"/>
                <w:sz w:val="24"/>
                <w:szCs w:val="24"/>
              </w:rPr>
              <w:t xml:space="preserve"> pe </w:t>
            </w:r>
            <w:proofErr w:type="spellStart"/>
            <w:r w:rsidRPr="129D7645" w:rsidR="42E13683">
              <w:rPr>
                <w:rFonts w:ascii="Arial" w:hAnsi="Arial" w:eastAsia="Arial" w:cs="Arial"/>
                <w:sz w:val="24"/>
                <w:szCs w:val="24"/>
              </w:rPr>
              <w:t>parcursul</w:t>
            </w:r>
            <w:proofErr w:type="spellEnd"/>
            <w:r w:rsidRPr="129D7645" w:rsidR="42E13683">
              <w:rPr>
                <w:rFonts w:ascii="Arial" w:hAnsi="Arial" w:eastAsia="Arial" w:cs="Arial"/>
                <w:sz w:val="24"/>
                <w:szCs w:val="24"/>
              </w:rPr>
              <w:t xml:space="preserve"> a 4 </w:t>
            </w:r>
            <w:proofErr w:type="spellStart"/>
            <w:r w:rsidRPr="129D7645" w:rsidR="42E13683">
              <w:rPr>
                <w:rFonts w:ascii="Arial" w:hAnsi="Arial" w:eastAsia="Arial" w:cs="Arial"/>
                <w:sz w:val="24"/>
                <w:szCs w:val="24"/>
              </w:rPr>
              <w:t>zile</w:t>
            </w:r>
            <w:proofErr w:type="spellEnd"/>
            <w:r w:rsidRPr="129D7645" w:rsidR="42E13683">
              <w:rPr>
                <w:rFonts w:ascii="Arial" w:hAnsi="Arial" w:eastAsia="Arial" w:cs="Arial"/>
                <w:sz w:val="24"/>
                <w:szCs w:val="24"/>
              </w:rPr>
              <w:t xml:space="preserve"> </w:t>
            </w:r>
            <w:proofErr w:type="spellStart"/>
            <w:r w:rsidRPr="129D7645" w:rsidR="42E13683">
              <w:rPr>
                <w:rFonts w:ascii="Arial" w:hAnsi="Arial" w:eastAsia="Arial" w:cs="Arial"/>
                <w:sz w:val="24"/>
                <w:szCs w:val="24"/>
              </w:rPr>
              <w:t>voluntari</w:t>
            </w:r>
            <w:proofErr w:type="spellEnd"/>
            <w:r w:rsidRPr="129D7645" w:rsidR="42E13683">
              <w:rPr>
                <w:rFonts w:ascii="Arial" w:hAnsi="Arial" w:eastAsia="Arial" w:cs="Arial"/>
                <w:sz w:val="24"/>
                <w:szCs w:val="24"/>
              </w:rPr>
              <w:t xml:space="preserve"> in </w:t>
            </w:r>
            <w:proofErr w:type="spellStart"/>
            <w:r w:rsidRPr="129D7645" w:rsidR="42E13683">
              <w:rPr>
                <w:rFonts w:ascii="Arial" w:hAnsi="Arial" w:eastAsia="Arial" w:cs="Arial"/>
                <w:sz w:val="24"/>
                <w:szCs w:val="24"/>
              </w:rPr>
              <w:t>medii</w:t>
            </w:r>
            <w:proofErr w:type="spellEnd"/>
            <w:r w:rsidRPr="129D7645" w:rsidR="42E13683">
              <w:rPr>
                <w:rFonts w:ascii="Arial" w:hAnsi="Arial" w:eastAsia="Arial" w:cs="Arial"/>
                <w:sz w:val="24"/>
                <w:szCs w:val="24"/>
              </w:rPr>
              <w:t xml:space="preserve"> </w:t>
            </w:r>
            <w:r w:rsidRPr="129D7645" w:rsidR="1CE42624">
              <w:rPr>
                <w:rFonts w:ascii="Arial" w:hAnsi="Arial" w:eastAsia="Arial" w:cs="Arial"/>
                <w:sz w:val="24"/>
                <w:szCs w:val="24"/>
              </w:rPr>
              <w:t xml:space="preserve">cu scheme de </w:t>
            </w:r>
            <w:proofErr w:type="spellStart"/>
            <w:r w:rsidRPr="129D7645" w:rsidR="1CE42624">
              <w:rPr>
                <w:rFonts w:ascii="Arial" w:hAnsi="Arial" w:eastAsia="Arial" w:cs="Arial"/>
                <w:sz w:val="24"/>
                <w:szCs w:val="24"/>
              </w:rPr>
              <w:t>culori</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diferite</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rosu</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albastru</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intensitate</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puternica</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intensitate</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scauza</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si</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observa</w:t>
            </w:r>
            <w:proofErr w:type="spellEnd"/>
            <w:r w:rsidRPr="129D7645" w:rsidR="1CE42624">
              <w:rPr>
                <w:rFonts w:ascii="Arial" w:hAnsi="Arial" w:eastAsia="Arial" w:cs="Arial"/>
                <w:sz w:val="24"/>
                <w:szCs w:val="24"/>
              </w:rPr>
              <w:t xml:space="preserve"> o </w:t>
            </w:r>
            <w:proofErr w:type="spellStart"/>
            <w:r w:rsidRPr="129D7645" w:rsidR="1CE42624">
              <w:rPr>
                <w:rFonts w:ascii="Arial" w:hAnsi="Arial" w:eastAsia="Arial" w:cs="Arial"/>
                <w:sz w:val="24"/>
                <w:szCs w:val="24"/>
              </w:rPr>
              <w:t>corelatie</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pozitiva</w:t>
            </w:r>
            <w:proofErr w:type="spellEnd"/>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intre</w:t>
            </w:r>
            <w:proofErr w:type="spellEnd"/>
            <w:r w:rsidRPr="129D7645" w:rsidR="1CE42624">
              <w:rPr>
                <w:rFonts w:ascii="Arial" w:hAnsi="Arial" w:eastAsia="Arial" w:cs="Arial"/>
                <w:sz w:val="24"/>
                <w:szCs w:val="24"/>
              </w:rPr>
              <w:t xml:space="preserve"> </w:t>
            </w:r>
            <w:r w:rsidRPr="129D7645" w:rsidR="1CE42624">
              <w:rPr>
                <w:rFonts w:ascii="Arial" w:hAnsi="Arial" w:eastAsia="Arial" w:cs="Arial"/>
                <w:sz w:val="24"/>
                <w:szCs w:val="24"/>
              </w:rPr>
              <w:t>productivite</w:t>
            </w:r>
            <w:r w:rsidRPr="129D7645" w:rsidR="2014EBA7">
              <w:rPr>
                <w:rFonts w:ascii="Arial" w:hAnsi="Arial" w:eastAsia="Arial" w:cs="Arial"/>
                <w:sz w:val="24"/>
                <w:szCs w:val="24"/>
              </w:rPr>
              <w:t xml:space="preserve"> </w:t>
            </w:r>
            <w:r w:rsidRPr="129D7645" w:rsidR="1CE42624">
              <w:rPr>
                <w:rFonts w:ascii="Arial" w:hAnsi="Arial" w:eastAsia="Arial" w:cs="Arial"/>
                <w:sz w:val="24"/>
                <w:szCs w:val="24"/>
              </w:rPr>
              <w:t>si</w:t>
            </w:r>
            <w:r w:rsidRPr="129D7645" w:rsidR="1CE42624">
              <w:rPr>
                <w:rFonts w:ascii="Arial" w:hAnsi="Arial" w:eastAsia="Arial" w:cs="Arial"/>
                <w:sz w:val="24"/>
                <w:szCs w:val="24"/>
              </w:rPr>
              <w:t xml:space="preserve"> </w:t>
            </w:r>
            <w:proofErr w:type="spellStart"/>
            <w:r w:rsidRPr="129D7645" w:rsidR="1CE42624">
              <w:rPr>
                <w:rFonts w:ascii="Arial" w:hAnsi="Arial" w:eastAsia="Arial" w:cs="Arial"/>
                <w:sz w:val="24"/>
                <w:szCs w:val="24"/>
              </w:rPr>
              <w:t>ace</w:t>
            </w:r>
            <w:r w:rsidRPr="129D7645" w:rsidR="3E32B0BF">
              <w:rPr>
                <w:rFonts w:ascii="Arial" w:hAnsi="Arial" w:eastAsia="Arial" w:cs="Arial"/>
                <w:sz w:val="24"/>
                <w:szCs w:val="24"/>
              </w:rPr>
              <w:t>ste</w:t>
            </w:r>
            <w:proofErr w:type="spellEnd"/>
            <w:r w:rsidRPr="129D7645" w:rsidR="3E32B0BF">
              <w:rPr>
                <w:rFonts w:ascii="Arial" w:hAnsi="Arial" w:eastAsia="Arial" w:cs="Arial"/>
                <w:sz w:val="24"/>
                <w:szCs w:val="24"/>
              </w:rPr>
              <w:t xml:space="preserve"> 2 </w:t>
            </w:r>
            <w:proofErr w:type="spellStart"/>
            <w:r w:rsidRPr="129D7645" w:rsidR="3E32B0BF">
              <w:rPr>
                <w:rFonts w:ascii="Arial" w:hAnsi="Arial" w:eastAsia="Arial" w:cs="Arial"/>
                <w:sz w:val="24"/>
                <w:szCs w:val="24"/>
              </w:rPr>
              <w:t>variabile</w:t>
            </w:r>
            <w:proofErr w:type="spellEnd"/>
            <w:r w:rsidRPr="129D7645" w:rsidR="3E32B0BF">
              <w:rPr>
                <w:rFonts w:ascii="Arial" w:hAnsi="Arial" w:eastAsia="Arial" w:cs="Arial"/>
                <w:sz w:val="24"/>
                <w:szCs w:val="24"/>
              </w:rPr>
              <w:t>.</w:t>
            </w:r>
            <w:commentRangeEnd w:id="983630372"/>
            <w:r>
              <w:rPr>
                <w:rStyle w:val="CommentReference"/>
              </w:rPr>
              <w:commentReference w:id="983630372"/>
            </w:r>
          </w:p>
        </w:tc>
      </w:tr>
      <w:tr w:rsidR="4AF2CB66" w:rsidTr="129D7645" w14:paraId="365777A1">
        <w:tc>
          <w:tcPr>
            <w:tcW w:w="5558" w:type="dxa"/>
            <w:tcMar/>
            <w:vAlign w:val="top"/>
          </w:tcPr>
          <w:p w:rsidR="4AF2CB66" w:rsidP="129D7645" w:rsidRDefault="4AF2CB66" w14:paraId="407095C6" w14:textId="766F9C6C">
            <w:pPr>
              <w:ind w:left="720"/>
              <w:jc w:val="left"/>
              <w:rPr>
                <w:rFonts w:ascii="Arial" w:hAnsi="Arial" w:eastAsia="Arial" w:cs="Arial"/>
                <w:b w:val="0"/>
                <w:bCs w:val="0"/>
                <w:i w:val="0"/>
                <w:iCs w:val="0"/>
                <w:color w:val="777777"/>
                <w:sz w:val="24"/>
                <w:szCs w:val="24"/>
              </w:rPr>
            </w:pPr>
          </w:p>
        </w:tc>
        <w:tc>
          <w:tcPr>
            <w:tcW w:w="5685" w:type="dxa"/>
            <w:tcMar/>
            <w:vAlign w:val="top"/>
          </w:tcPr>
          <w:p w:rsidR="4AF2CB66" w:rsidP="129D7645" w:rsidRDefault="4AF2CB66" w14:paraId="3ECD77B0" w14:textId="03CD8070">
            <w:pPr>
              <w:ind w:left="720"/>
              <w:jc w:val="left"/>
              <w:rPr>
                <w:rFonts w:ascii="Arial" w:hAnsi="Arial" w:eastAsia="Arial" w:cs="Arial"/>
                <w:sz w:val="24"/>
                <w:szCs w:val="24"/>
              </w:rPr>
            </w:pPr>
          </w:p>
        </w:tc>
      </w:tr>
    </w:tbl>
    <w:tbl>
      <w:tblPr>
        <w:tblStyle w:val="TableGrid"/>
        <w:tblW w:w="11243" w:type="dxa"/>
        <w:tblBorders>
          <w:top w:val="single" w:sz="0"/>
          <w:left w:val="single" w:sz="0"/>
          <w:bottom w:val="single" w:sz="0"/>
          <w:right w:val="single" w:sz="0"/>
        </w:tblBorders>
        <w:tblLayout w:type="fixed"/>
        <w:tblLook w:val="06A0" w:firstRow="1" w:lastRow="0" w:firstColumn="1" w:lastColumn="0" w:noHBand="1" w:noVBand="1"/>
      </w:tblPr>
      <w:tblGrid>
        <w:gridCol w:w="5558"/>
        <w:gridCol w:w="5685"/>
      </w:tblGrid>
      <w:tr w:rsidR="4AF2CB66" w:rsidTr="129D7645" w14:paraId="6A930068">
        <w:trPr>
          <w:trHeight w:val="300"/>
        </w:trPr>
        <w:tc>
          <w:tcPr>
            <w:tcW w:w="5558" w:type="dxa"/>
            <w:tcBorders>
              <w:top w:sz="0"/>
              <w:left w:sz="0"/>
              <w:bottom w:sz="0"/>
              <w:right w:sz="0"/>
            </w:tcBorders>
            <w:tcMar/>
            <w:vAlign w:val="center"/>
          </w:tcPr>
          <w:p w:rsidR="4AF2CB66" w:rsidP="129D7645" w:rsidRDefault="4AF2CB66" w14:paraId="2B866B30" w14:textId="2594AA39">
            <w:pPr>
              <w:ind w:left="720"/>
              <w:rPr>
                <w:rFonts w:ascii="Arial" w:hAnsi="Arial" w:eastAsia="Arial" w:cs="Arial"/>
                <w:sz w:val="24"/>
                <w:szCs w:val="24"/>
              </w:rPr>
            </w:pPr>
          </w:p>
        </w:tc>
        <w:tc>
          <w:tcPr>
            <w:tcW w:w="5685" w:type="dxa"/>
            <w:tcBorders>
              <w:top w:sz="0"/>
              <w:left w:sz="0"/>
              <w:bottom w:sz="0"/>
              <w:right w:sz="0"/>
            </w:tcBorders>
            <w:tcMar/>
            <w:vAlign w:val="center"/>
          </w:tcPr>
          <w:p w:rsidR="4AF2CB66" w:rsidP="129D7645" w:rsidRDefault="4AF2CB66" w14:paraId="17CA0C3A" w14:textId="649AEA08">
            <w:pPr>
              <w:pStyle w:val="Normal"/>
              <w:ind w:left="0"/>
              <w:rPr>
                <w:rFonts w:ascii="Arial" w:hAnsi="Arial" w:eastAsia="Arial" w:cs="Arial"/>
                <w:sz w:val="24"/>
                <w:szCs w:val="24"/>
              </w:rPr>
            </w:pPr>
          </w:p>
        </w:tc>
      </w:tr>
      <w:tr w:rsidR="4AF2CB66" w:rsidTr="129D7645" w14:paraId="2E7F682F">
        <w:tc>
          <w:tcPr>
            <w:tcW w:w="5558" w:type="dxa"/>
            <w:tcMar/>
            <w:vAlign w:val="top"/>
          </w:tcPr>
          <w:p w:rsidR="129D7645" w:rsidP="129D7645" w:rsidRDefault="129D7645" w14:paraId="1DDDF8EC" w14:textId="3997B06A">
            <w:pPr>
              <w:pStyle w:val="Normal"/>
              <w:ind w:left="720"/>
              <w:jc w:val="left"/>
              <w:rPr>
                <w:rFonts w:ascii="Arial" w:hAnsi="Arial" w:eastAsia="Arial" w:cs="Arial"/>
                <w:b w:val="0"/>
                <w:bCs w:val="0"/>
                <w:i w:val="0"/>
                <w:iCs w:val="0"/>
                <w:noProof w:val="0"/>
                <w:color w:val="333333"/>
                <w:sz w:val="24"/>
                <w:szCs w:val="24"/>
                <w:lang w:val="en-US"/>
              </w:rPr>
            </w:pPr>
          </w:p>
          <w:p w:rsidR="129D7645" w:rsidP="129D7645" w:rsidRDefault="129D7645" w14:paraId="740DFD9A" w14:textId="3F6EE620">
            <w:pPr>
              <w:pStyle w:val="Normal"/>
              <w:ind w:left="720"/>
              <w:jc w:val="left"/>
              <w:rPr>
                <w:rFonts w:ascii="Arial" w:hAnsi="Arial" w:eastAsia="Arial" w:cs="Arial"/>
                <w:b w:val="0"/>
                <w:bCs w:val="0"/>
                <w:i w:val="0"/>
                <w:iCs w:val="0"/>
                <w:noProof w:val="0"/>
                <w:color w:val="333333"/>
                <w:sz w:val="24"/>
                <w:szCs w:val="24"/>
                <w:lang w:val="en-US"/>
              </w:rPr>
            </w:pPr>
          </w:p>
          <w:p w:rsidR="4CAEA1CE" w:rsidP="129D7645" w:rsidRDefault="4CAEA1CE" w14:paraId="0401ABB7" w14:textId="16DF549F">
            <w:pPr>
              <w:pStyle w:val="Normal"/>
              <w:ind w:left="720"/>
              <w:jc w:val="left"/>
              <w:rPr>
                <w:rFonts w:ascii="Arial" w:hAnsi="Arial" w:eastAsia="Arial" w:cs="Arial"/>
                <w:b w:val="0"/>
                <w:bCs w:val="0"/>
                <w:i w:val="0"/>
                <w:iCs w:val="0"/>
                <w:noProof w:val="0"/>
                <w:color w:val="333333"/>
                <w:sz w:val="24"/>
                <w:szCs w:val="24"/>
                <w:lang w:val="en-US"/>
              </w:rPr>
            </w:pPr>
            <w:r w:rsidRPr="129D7645" w:rsidR="418C54CB">
              <w:rPr>
                <w:rFonts w:ascii="Arial" w:hAnsi="Arial" w:eastAsia="Arial" w:cs="Arial"/>
                <w:b w:val="0"/>
                <w:bCs w:val="0"/>
                <w:i w:val="0"/>
                <w:iCs w:val="0"/>
                <w:noProof w:val="0"/>
                <w:color w:val="333333"/>
                <w:sz w:val="24"/>
                <w:szCs w:val="24"/>
                <w:lang w:val="en-US"/>
              </w:rPr>
              <w:t xml:space="preserve">Mills, P.R., Tomkins, S.C. &amp; Schlangen, L.J. The effect of high correlated </w:t>
            </w:r>
            <w:r w:rsidRPr="129D7645" w:rsidR="418C54CB">
              <w:rPr>
                <w:rFonts w:ascii="Arial" w:hAnsi="Arial" w:eastAsia="Arial" w:cs="Arial"/>
                <w:b w:val="0"/>
                <w:bCs w:val="0"/>
                <w:i w:val="0"/>
                <w:iCs w:val="0"/>
                <w:noProof w:val="0"/>
                <w:color w:val="333333"/>
                <w:sz w:val="24"/>
                <w:szCs w:val="24"/>
                <w:lang w:val="en-US"/>
              </w:rPr>
              <w:t>colour</w:t>
            </w:r>
            <w:r w:rsidRPr="129D7645" w:rsidR="418C54CB">
              <w:rPr>
                <w:rFonts w:ascii="Arial" w:hAnsi="Arial" w:eastAsia="Arial" w:cs="Arial"/>
                <w:b w:val="0"/>
                <w:bCs w:val="0"/>
                <w:i w:val="0"/>
                <w:iCs w:val="0"/>
                <w:noProof w:val="0"/>
                <w:color w:val="333333"/>
                <w:sz w:val="24"/>
                <w:szCs w:val="24"/>
                <w:lang w:val="en-US"/>
              </w:rPr>
              <w:t xml:space="preserve"> temperature office lighting on employee wellbeing and work performance. </w:t>
            </w:r>
            <w:r w:rsidRPr="129D7645" w:rsidR="418C54CB">
              <w:rPr>
                <w:rFonts w:ascii="Arial" w:hAnsi="Arial" w:eastAsia="Arial" w:cs="Arial"/>
                <w:b w:val="0"/>
                <w:bCs w:val="0"/>
                <w:i w:val="1"/>
                <w:iCs w:val="1"/>
                <w:noProof w:val="0"/>
                <w:color w:val="333333"/>
                <w:sz w:val="24"/>
                <w:szCs w:val="24"/>
                <w:lang w:val="en-US"/>
              </w:rPr>
              <w:t xml:space="preserve">J </w:t>
            </w:r>
            <w:r w:rsidRPr="129D7645" w:rsidR="418C54CB">
              <w:rPr>
                <w:rFonts w:ascii="Arial" w:hAnsi="Arial" w:eastAsia="Arial" w:cs="Arial"/>
                <w:b w:val="0"/>
                <w:bCs w:val="0"/>
                <w:i w:val="1"/>
                <w:iCs w:val="1"/>
                <w:noProof w:val="0"/>
                <w:color w:val="333333"/>
                <w:sz w:val="24"/>
                <w:szCs w:val="24"/>
                <w:lang w:val="en-US"/>
              </w:rPr>
              <w:t>Circad</w:t>
            </w:r>
            <w:r w:rsidRPr="129D7645" w:rsidR="418C54CB">
              <w:rPr>
                <w:rFonts w:ascii="Arial" w:hAnsi="Arial" w:eastAsia="Arial" w:cs="Arial"/>
                <w:b w:val="0"/>
                <w:bCs w:val="0"/>
                <w:i w:val="1"/>
                <w:iCs w:val="1"/>
                <w:noProof w:val="0"/>
                <w:color w:val="333333"/>
                <w:sz w:val="24"/>
                <w:szCs w:val="24"/>
                <w:lang w:val="en-US"/>
              </w:rPr>
              <w:t xml:space="preserve"> Rhythms</w:t>
            </w:r>
            <w:r w:rsidRPr="129D7645" w:rsidR="418C54CB">
              <w:rPr>
                <w:rFonts w:ascii="Arial" w:hAnsi="Arial" w:eastAsia="Arial" w:cs="Arial"/>
                <w:b w:val="0"/>
                <w:bCs w:val="0"/>
                <w:i w:val="0"/>
                <w:iCs w:val="0"/>
                <w:noProof w:val="0"/>
                <w:color w:val="333333"/>
                <w:sz w:val="24"/>
                <w:szCs w:val="24"/>
                <w:lang w:val="en-US"/>
              </w:rPr>
              <w:t xml:space="preserve"> </w:t>
            </w:r>
            <w:r w:rsidRPr="129D7645" w:rsidR="418C54CB">
              <w:rPr>
                <w:rFonts w:ascii="Arial" w:hAnsi="Arial" w:eastAsia="Arial" w:cs="Arial"/>
                <w:b w:val="1"/>
                <w:bCs w:val="1"/>
                <w:i w:val="0"/>
                <w:iCs w:val="0"/>
                <w:noProof w:val="0"/>
                <w:color w:val="333333"/>
                <w:sz w:val="24"/>
                <w:szCs w:val="24"/>
                <w:lang w:val="en-US"/>
              </w:rPr>
              <w:t xml:space="preserve">5, </w:t>
            </w:r>
            <w:r w:rsidRPr="129D7645" w:rsidR="418C54CB">
              <w:rPr>
                <w:rFonts w:ascii="Arial" w:hAnsi="Arial" w:eastAsia="Arial" w:cs="Arial"/>
                <w:b w:val="0"/>
                <w:bCs w:val="0"/>
                <w:i w:val="0"/>
                <w:iCs w:val="0"/>
                <w:noProof w:val="0"/>
                <w:color w:val="333333"/>
                <w:sz w:val="24"/>
                <w:szCs w:val="24"/>
                <w:lang w:val="en-US"/>
              </w:rPr>
              <w:t xml:space="preserve">2 (2007). </w:t>
            </w:r>
            <w:hyperlink r:id="R6cda0158d3c64b5e">
              <w:r w:rsidRPr="129D7645" w:rsidR="418C54CB">
                <w:rPr>
                  <w:rStyle w:val="Hyperlink"/>
                  <w:rFonts w:ascii="Arial" w:hAnsi="Arial" w:eastAsia="Arial" w:cs="Arial"/>
                  <w:b w:val="0"/>
                  <w:bCs w:val="0"/>
                  <w:i w:val="0"/>
                  <w:iCs w:val="0"/>
                  <w:noProof w:val="0"/>
                  <w:sz w:val="24"/>
                  <w:szCs w:val="24"/>
                  <w:lang w:val="en-US"/>
                </w:rPr>
                <w:t>https://doi.org/10.1186/1740-3391-5-2</w:t>
              </w:r>
            </w:hyperlink>
          </w:p>
        </w:tc>
        <w:tc>
          <w:tcPr>
            <w:tcW w:w="5685" w:type="dxa"/>
            <w:tcBorders>
              <w:top w:sz="0"/>
              <w:left w:sz="0"/>
              <w:bottom w:sz="0"/>
              <w:right w:sz="0"/>
            </w:tcBorders>
            <w:tcMar/>
            <w:vAlign w:val="center"/>
          </w:tcPr>
          <w:p w:rsidR="129D7645" w:rsidP="129D7645" w:rsidRDefault="129D7645" w14:paraId="43A180B8" w14:textId="57C8A83A">
            <w:pPr>
              <w:pStyle w:val="Normal"/>
              <w:ind w:left="0"/>
              <w:jc w:val="left"/>
              <w:rPr>
                <w:rFonts w:ascii="Arial" w:hAnsi="Arial" w:eastAsia="Arial" w:cs="Arial"/>
                <w:sz w:val="24"/>
                <w:szCs w:val="24"/>
              </w:rPr>
            </w:pPr>
          </w:p>
          <w:p w:rsidR="129D7645" w:rsidP="129D7645" w:rsidRDefault="129D7645" w14:paraId="0CDA57F8" w14:textId="183EDAC3">
            <w:pPr>
              <w:pStyle w:val="Normal"/>
              <w:ind w:left="0"/>
              <w:jc w:val="left"/>
              <w:rPr>
                <w:rFonts w:ascii="Arial" w:hAnsi="Arial" w:eastAsia="Arial" w:cs="Arial"/>
                <w:sz w:val="24"/>
                <w:szCs w:val="24"/>
              </w:rPr>
            </w:pPr>
          </w:p>
          <w:p w:rsidR="49DC8BB1" w:rsidP="129D7645" w:rsidRDefault="49DC8BB1" w14:paraId="11EC55B9" w14:textId="36AEFB84">
            <w:pPr>
              <w:pStyle w:val="ListParagraph"/>
              <w:numPr>
                <w:ilvl w:val="0"/>
                <w:numId w:val="19"/>
              </w:numPr>
              <w:jc w:val="left"/>
              <w:rPr>
                <w:rFonts w:ascii="Arial" w:hAnsi="Arial" w:eastAsia="Arial" w:cs="Arial" w:asciiTheme="minorAscii" w:hAnsiTheme="minorAscii" w:eastAsiaTheme="minorAscii" w:cstheme="minorAscii"/>
                <w:sz w:val="24"/>
                <w:szCs w:val="24"/>
              </w:rPr>
            </w:pPr>
            <w:r w:rsidRPr="129D7645" w:rsidR="40D82D37">
              <w:rPr>
                <w:rFonts w:ascii="Arial" w:hAnsi="Arial" w:eastAsia="Arial" w:cs="Arial"/>
                <w:sz w:val="24"/>
                <w:szCs w:val="24"/>
              </w:rPr>
              <w:t>Realizeaza</w:t>
            </w:r>
            <w:r w:rsidRPr="129D7645" w:rsidR="40D82D37">
              <w:rPr>
                <w:rFonts w:ascii="Arial" w:hAnsi="Arial" w:eastAsia="Arial" w:cs="Arial"/>
                <w:sz w:val="24"/>
                <w:szCs w:val="24"/>
              </w:rPr>
              <w:t xml:space="preserve"> un </w:t>
            </w:r>
            <w:proofErr w:type="spellStart"/>
            <w:r w:rsidRPr="129D7645" w:rsidR="40D82D37">
              <w:rPr>
                <w:rFonts w:ascii="Arial" w:hAnsi="Arial" w:eastAsia="Arial" w:cs="Arial"/>
                <w:sz w:val="24"/>
                <w:szCs w:val="24"/>
              </w:rPr>
              <w:t>studiu</w:t>
            </w:r>
            <w:proofErr w:type="spellEnd"/>
            <w:r w:rsidRPr="129D7645" w:rsidR="40D82D37">
              <w:rPr>
                <w:rFonts w:ascii="Arial" w:hAnsi="Arial" w:eastAsia="Arial" w:cs="Arial"/>
                <w:sz w:val="24"/>
                <w:szCs w:val="24"/>
              </w:rPr>
              <w:t xml:space="preserve"> care are in </w:t>
            </w:r>
            <w:proofErr w:type="spellStart"/>
            <w:r w:rsidRPr="129D7645" w:rsidR="40D82D37">
              <w:rPr>
                <w:rFonts w:ascii="Arial" w:hAnsi="Arial" w:eastAsia="Arial" w:cs="Arial"/>
                <w:sz w:val="24"/>
                <w:szCs w:val="24"/>
              </w:rPr>
              <w:t>vedere</w:t>
            </w:r>
            <w:proofErr w:type="spellEnd"/>
            <w:r w:rsidRPr="129D7645" w:rsidR="40D82D37">
              <w:rPr>
                <w:rFonts w:ascii="Arial" w:hAnsi="Arial" w:eastAsia="Arial" w:cs="Arial"/>
                <w:sz w:val="24"/>
                <w:szCs w:val="24"/>
              </w:rPr>
              <w:t xml:space="preserve"> </w:t>
            </w:r>
            <w:proofErr w:type="spellStart"/>
            <w:r w:rsidRPr="129D7645" w:rsidR="40D82D37">
              <w:rPr>
                <w:rFonts w:ascii="Arial" w:hAnsi="Arial" w:eastAsia="Arial" w:cs="Arial"/>
                <w:sz w:val="24"/>
                <w:szCs w:val="24"/>
              </w:rPr>
              <w:t>influenta</w:t>
            </w:r>
            <w:proofErr w:type="spellEnd"/>
            <w:r w:rsidRPr="129D7645" w:rsidR="40D82D37">
              <w:rPr>
                <w:rFonts w:ascii="Arial" w:hAnsi="Arial" w:eastAsia="Arial" w:cs="Arial"/>
                <w:sz w:val="24"/>
                <w:szCs w:val="24"/>
              </w:rPr>
              <w:t xml:space="preserve"> </w:t>
            </w:r>
            <w:proofErr w:type="spellStart"/>
            <w:r w:rsidRPr="129D7645" w:rsidR="40D82D37">
              <w:rPr>
                <w:rFonts w:ascii="Arial" w:hAnsi="Arial" w:eastAsia="Arial" w:cs="Arial"/>
                <w:sz w:val="24"/>
                <w:szCs w:val="24"/>
              </w:rPr>
              <w:t>temperaturii</w:t>
            </w:r>
            <w:proofErr w:type="spellEnd"/>
            <w:r w:rsidRPr="129D7645" w:rsidR="40D82D37">
              <w:rPr>
                <w:rFonts w:ascii="Arial" w:hAnsi="Arial" w:eastAsia="Arial" w:cs="Arial"/>
                <w:sz w:val="24"/>
                <w:szCs w:val="24"/>
              </w:rPr>
              <w:t xml:space="preserve"> </w:t>
            </w:r>
            <w:proofErr w:type="spellStart"/>
            <w:r w:rsidRPr="129D7645" w:rsidR="40D82D37">
              <w:rPr>
                <w:rFonts w:ascii="Arial" w:hAnsi="Arial" w:eastAsia="Arial" w:cs="Arial"/>
                <w:sz w:val="24"/>
                <w:szCs w:val="24"/>
              </w:rPr>
              <w:t>culorii</w:t>
            </w:r>
            <w:proofErr w:type="spellEnd"/>
            <w:r w:rsidRPr="129D7645" w:rsidR="40D82D37">
              <w:rPr>
                <w:rFonts w:ascii="Arial" w:hAnsi="Arial" w:eastAsia="Arial" w:cs="Arial"/>
                <w:sz w:val="24"/>
                <w:szCs w:val="24"/>
              </w:rPr>
              <w:t xml:space="preserve"> </w:t>
            </w:r>
            <w:proofErr w:type="spellStart"/>
            <w:r w:rsidRPr="129D7645" w:rsidR="40D82D37">
              <w:rPr>
                <w:rFonts w:ascii="Arial" w:hAnsi="Arial" w:eastAsia="Arial" w:cs="Arial"/>
                <w:sz w:val="24"/>
                <w:szCs w:val="24"/>
              </w:rPr>
              <w:t>asupra</w:t>
            </w:r>
            <w:proofErr w:type="spellEnd"/>
            <w:r w:rsidRPr="129D7645" w:rsidR="40D82D37">
              <w:rPr>
                <w:rFonts w:ascii="Arial" w:hAnsi="Arial" w:eastAsia="Arial" w:cs="Arial"/>
                <w:sz w:val="24"/>
                <w:szCs w:val="24"/>
              </w:rPr>
              <w:t xml:space="preserve"> </w:t>
            </w:r>
            <w:proofErr w:type="spellStart"/>
            <w:r w:rsidRPr="129D7645" w:rsidR="40D82D37">
              <w:rPr>
                <w:rFonts w:ascii="Arial" w:hAnsi="Arial" w:eastAsia="Arial" w:cs="Arial"/>
                <w:sz w:val="24"/>
                <w:szCs w:val="24"/>
              </w:rPr>
              <w:t>mediului</w:t>
            </w:r>
            <w:proofErr w:type="spellEnd"/>
            <w:r w:rsidRPr="129D7645" w:rsidR="40D82D37">
              <w:rPr>
                <w:rFonts w:ascii="Arial" w:hAnsi="Arial" w:eastAsia="Arial" w:cs="Arial"/>
                <w:sz w:val="24"/>
                <w:szCs w:val="24"/>
              </w:rPr>
              <w:t xml:space="preserve"> de </w:t>
            </w:r>
            <w:proofErr w:type="spellStart"/>
            <w:r w:rsidRPr="129D7645" w:rsidR="40D82D37">
              <w:rPr>
                <w:rFonts w:ascii="Arial" w:hAnsi="Arial" w:eastAsia="Arial" w:cs="Arial"/>
                <w:sz w:val="24"/>
                <w:szCs w:val="24"/>
              </w:rPr>
              <w:t>munca</w:t>
            </w:r>
            <w:proofErr w:type="spellEnd"/>
            <w:r w:rsidRPr="129D7645" w:rsidR="40D82D37">
              <w:rPr>
                <w:rFonts w:ascii="Arial" w:hAnsi="Arial" w:eastAsia="Arial" w:cs="Arial"/>
                <w:sz w:val="24"/>
                <w:szCs w:val="24"/>
              </w:rPr>
              <w:t xml:space="preserve">. </w:t>
            </w:r>
            <w:proofErr w:type="spellStart"/>
            <w:r w:rsidRPr="129D7645" w:rsidR="40D82D37">
              <w:rPr>
                <w:rFonts w:ascii="Arial" w:hAnsi="Arial" w:eastAsia="Arial" w:cs="Arial"/>
                <w:sz w:val="24"/>
                <w:szCs w:val="24"/>
              </w:rPr>
              <w:t>Acest</w:t>
            </w:r>
            <w:r w:rsidRPr="129D7645" w:rsidR="70DAFE39">
              <w:rPr>
                <w:rFonts w:ascii="Arial" w:hAnsi="Arial" w:eastAsia="Arial" w:cs="Arial"/>
                <w:sz w:val="24"/>
                <w:szCs w:val="24"/>
              </w:rPr>
              <w:t>a</w:t>
            </w:r>
            <w:proofErr w:type="spellEnd"/>
            <w:r w:rsidRPr="129D7645" w:rsidR="70DAFE39">
              <w:rPr>
                <w:rFonts w:ascii="Arial" w:hAnsi="Arial" w:eastAsia="Arial" w:cs="Arial"/>
                <w:sz w:val="24"/>
                <w:szCs w:val="24"/>
              </w:rPr>
              <w:t xml:space="preserve"> </w:t>
            </w:r>
            <w:proofErr w:type="spellStart"/>
            <w:r w:rsidRPr="129D7645" w:rsidR="70DAFE39">
              <w:rPr>
                <w:rFonts w:ascii="Arial" w:hAnsi="Arial" w:eastAsia="Arial" w:cs="Arial"/>
                <w:sz w:val="24"/>
                <w:szCs w:val="24"/>
              </w:rPr>
              <w:t>testeaza</w:t>
            </w:r>
            <w:proofErr w:type="spellEnd"/>
            <w:r w:rsidRPr="129D7645" w:rsidR="70DAFE39">
              <w:rPr>
                <w:rFonts w:ascii="Arial" w:hAnsi="Arial" w:eastAsia="Arial" w:cs="Arial"/>
                <w:sz w:val="24"/>
                <w:szCs w:val="24"/>
              </w:rPr>
              <w:t xml:space="preserve"> </w:t>
            </w:r>
            <w:proofErr w:type="spellStart"/>
            <w:r w:rsidRPr="129D7645" w:rsidR="70DAFE39">
              <w:rPr>
                <w:rFonts w:ascii="Arial" w:hAnsi="Arial" w:eastAsia="Arial" w:cs="Arial"/>
                <w:sz w:val="24"/>
                <w:szCs w:val="24"/>
              </w:rPr>
              <w:t>sursele</w:t>
            </w:r>
            <w:proofErr w:type="spellEnd"/>
            <w:r w:rsidRPr="129D7645" w:rsidR="70DAFE39">
              <w:rPr>
                <w:rFonts w:ascii="Arial" w:hAnsi="Arial" w:eastAsia="Arial" w:cs="Arial"/>
                <w:sz w:val="24"/>
                <w:szCs w:val="24"/>
              </w:rPr>
              <w:t xml:space="preserve"> de lumina </w:t>
            </w:r>
            <w:proofErr w:type="spellStart"/>
            <w:r w:rsidRPr="129D7645" w:rsidR="70DAFE39">
              <w:rPr>
                <w:rFonts w:ascii="Arial" w:hAnsi="Arial" w:eastAsia="Arial" w:cs="Arial"/>
                <w:sz w:val="24"/>
                <w:szCs w:val="24"/>
              </w:rPr>
              <w:t>fluorescenta</w:t>
            </w:r>
            <w:proofErr w:type="spellEnd"/>
            <w:r w:rsidRPr="129D7645" w:rsidR="70DAFE39">
              <w:rPr>
                <w:rFonts w:ascii="Arial" w:hAnsi="Arial" w:eastAsia="Arial" w:cs="Arial"/>
                <w:sz w:val="24"/>
                <w:szCs w:val="24"/>
              </w:rPr>
              <w:t xml:space="preserve"> cu o </w:t>
            </w:r>
            <w:proofErr w:type="spellStart"/>
            <w:r w:rsidRPr="129D7645" w:rsidR="70DAFE39">
              <w:rPr>
                <w:rFonts w:ascii="Arial" w:hAnsi="Arial" w:eastAsia="Arial" w:cs="Arial"/>
                <w:sz w:val="24"/>
                <w:szCs w:val="24"/>
              </w:rPr>
              <w:t>puternica</w:t>
            </w:r>
            <w:proofErr w:type="spellEnd"/>
            <w:r w:rsidRPr="129D7645" w:rsidR="70DAFE39">
              <w:rPr>
                <w:rFonts w:ascii="Arial" w:hAnsi="Arial" w:eastAsia="Arial" w:cs="Arial"/>
                <w:sz w:val="24"/>
                <w:szCs w:val="24"/>
              </w:rPr>
              <w:t xml:space="preserve"> </w:t>
            </w:r>
            <w:proofErr w:type="spellStart"/>
            <w:r w:rsidRPr="129D7645" w:rsidR="70DAFE39">
              <w:rPr>
                <w:rFonts w:ascii="Arial" w:hAnsi="Arial" w:eastAsia="Arial" w:cs="Arial"/>
                <w:sz w:val="24"/>
                <w:szCs w:val="24"/>
              </w:rPr>
              <w:t>temperatura</w:t>
            </w:r>
            <w:proofErr w:type="spellEnd"/>
            <w:r w:rsidRPr="129D7645" w:rsidR="70DAFE39">
              <w:rPr>
                <w:rFonts w:ascii="Arial" w:hAnsi="Arial" w:eastAsia="Arial" w:cs="Arial"/>
                <w:sz w:val="24"/>
                <w:szCs w:val="24"/>
              </w:rPr>
              <w:t xml:space="preserve"> </w:t>
            </w:r>
            <w:proofErr w:type="spellStart"/>
            <w:r w:rsidRPr="129D7645" w:rsidR="70DAFE39">
              <w:rPr>
                <w:rFonts w:ascii="Arial" w:hAnsi="Arial" w:eastAsia="Arial" w:cs="Arial"/>
                <w:sz w:val="24"/>
                <w:szCs w:val="24"/>
              </w:rPr>
              <w:t>corelata</w:t>
            </w:r>
            <w:proofErr w:type="spellEnd"/>
            <w:r w:rsidRPr="129D7645" w:rsidR="70DAFE39">
              <w:rPr>
                <w:rFonts w:ascii="Arial" w:hAnsi="Arial" w:eastAsia="Arial" w:cs="Arial"/>
                <w:sz w:val="24"/>
                <w:szCs w:val="24"/>
              </w:rPr>
              <w:t xml:space="preserve"> a </w:t>
            </w:r>
            <w:proofErr w:type="spellStart"/>
            <w:r w:rsidRPr="129D7645" w:rsidR="70DAFE39">
              <w:rPr>
                <w:rFonts w:ascii="Arial" w:hAnsi="Arial" w:eastAsia="Arial" w:cs="Arial"/>
                <w:sz w:val="24"/>
                <w:szCs w:val="24"/>
              </w:rPr>
              <w:t>culorii</w:t>
            </w:r>
            <w:proofErr w:type="spellEnd"/>
            <w:r w:rsidRPr="129D7645" w:rsidR="70DAFE39">
              <w:rPr>
                <w:rFonts w:ascii="Arial" w:hAnsi="Arial" w:eastAsia="Arial" w:cs="Arial"/>
                <w:sz w:val="24"/>
                <w:szCs w:val="24"/>
              </w:rPr>
              <w:t xml:space="preserve"> </w:t>
            </w:r>
            <w:proofErr w:type="spellStart"/>
            <w:r w:rsidRPr="129D7645" w:rsidR="70DAFE39">
              <w:rPr>
                <w:rFonts w:ascii="Arial" w:hAnsi="Arial" w:eastAsia="Arial" w:cs="Arial"/>
                <w:sz w:val="24"/>
                <w:szCs w:val="24"/>
              </w:rPr>
              <w:t>luminii</w:t>
            </w:r>
            <w:proofErr w:type="spellEnd"/>
            <w:r w:rsidRPr="129D7645" w:rsidR="70DAFE39">
              <w:rPr>
                <w:rFonts w:ascii="Arial" w:hAnsi="Arial" w:eastAsia="Arial" w:cs="Arial"/>
                <w:sz w:val="24"/>
                <w:szCs w:val="24"/>
              </w:rPr>
              <w:t xml:space="preserve"> </w:t>
            </w:r>
            <w:proofErr w:type="spellStart"/>
            <w:r w:rsidRPr="129D7645" w:rsidR="70DAFE39">
              <w:rPr>
                <w:rFonts w:ascii="Arial" w:hAnsi="Arial" w:eastAsia="Arial" w:cs="Arial"/>
                <w:sz w:val="24"/>
                <w:szCs w:val="24"/>
              </w:rPr>
              <w:t>intr</w:t>
            </w:r>
            <w:proofErr w:type="spellEnd"/>
            <w:r w:rsidRPr="129D7645" w:rsidR="70DAFE39">
              <w:rPr>
                <w:rFonts w:ascii="Arial" w:hAnsi="Arial" w:eastAsia="Arial" w:cs="Arial"/>
                <w:sz w:val="24"/>
                <w:szCs w:val="24"/>
              </w:rPr>
              <w:t xml:space="preserve">-un call </w:t>
            </w:r>
            <w:r w:rsidRPr="129D7645" w:rsidR="70DAFE39">
              <w:rPr>
                <w:rFonts w:ascii="Arial" w:hAnsi="Arial" w:eastAsia="Arial" w:cs="Arial"/>
                <w:sz w:val="24"/>
                <w:szCs w:val="24"/>
              </w:rPr>
              <w:t>cent</w:t>
            </w:r>
            <w:r w:rsidRPr="129D7645" w:rsidR="32391A31">
              <w:rPr>
                <w:rFonts w:ascii="Arial" w:hAnsi="Arial" w:eastAsia="Arial" w:cs="Arial"/>
                <w:sz w:val="24"/>
                <w:szCs w:val="24"/>
              </w:rPr>
              <w:t>e</w:t>
            </w:r>
            <w:r w:rsidRPr="129D7645" w:rsidR="32391A31">
              <w:rPr>
                <w:rFonts w:ascii="Arial" w:hAnsi="Arial" w:eastAsia="Arial" w:cs="Arial"/>
                <w:sz w:val="24"/>
                <w:szCs w:val="24"/>
              </w:rPr>
              <w:t>r</w:t>
            </w:r>
            <w:r w:rsidRPr="129D7645" w:rsidR="70DAFE39">
              <w:rPr>
                <w:rFonts w:ascii="Arial" w:hAnsi="Arial" w:eastAsia="Arial" w:cs="Arial"/>
                <w:sz w:val="24"/>
                <w:szCs w:val="24"/>
              </w:rPr>
              <w:t xml:space="preserve">. </w:t>
            </w:r>
            <w:proofErr w:type="spellStart"/>
            <w:r w:rsidRPr="129D7645" w:rsidR="70DAFE39">
              <w:rPr>
                <w:rFonts w:ascii="Arial" w:hAnsi="Arial" w:eastAsia="Arial" w:cs="Arial"/>
                <w:sz w:val="24"/>
                <w:szCs w:val="24"/>
              </w:rPr>
              <w:t>Grupul</w:t>
            </w:r>
            <w:proofErr w:type="spellEnd"/>
            <w:r w:rsidRPr="129D7645" w:rsidR="70DAFE39">
              <w:rPr>
                <w:rFonts w:ascii="Arial" w:hAnsi="Arial" w:eastAsia="Arial" w:cs="Arial"/>
                <w:sz w:val="24"/>
                <w:szCs w:val="24"/>
              </w:rPr>
              <w:t xml:space="preserve"> de </w:t>
            </w:r>
            <w:proofErr w:type="spellStart"/>
            <w:r w:rsidRPr="129D7645" w:rsidR="49351DCC">
              <w:rPr>
                <w:rFonts w:ascii="Arial" w:hAnsi="Arial" w:eastAsia="Arial" w:cs="Arial"/>
                <w:sz w:val="24"/>
                <w:szCs w:val="24"/>
              </w:rPr>
              <w:t>expus</w:t>
            </w:r>
            <w:proofErr w:type="spellEnd"/>
            <w:r w:rsidRPr="129D7645" w:rsidR="49351DCC">
              <w:rPr>
                <w:rFonts w:ascii="Arial" w:hAnsi="Arial" w:eastAsia="Arial" w:cs="Arial"/>
                <w:sz w:val="24"/>
                <w:szCs w:val="24"/>
              </w:rPr>
              <w:t xml:space="preserve"> la </w:t>
            </w:r>
            <w:proofErr w:type="spellStart"/>
            <w:r w:rsidRPr="129D7645" w:rsidR="49351DCC">
              <w:rPr>
                <w:rFonts w:ascii="Arial" w:hAnsi="Arial" w:eastAsia="Arial" w:cs="Arial"/>
                <w:sz w:val="24"/>
                <w:szCs w:val="24"/>
              </w:rPr>
              <w:t>asemenea</w:t>
            </w:r>
            <w:proofErr w:type="spellEnd"/>
            <w:r w:rsidRPr="129D7645" w:rsidR="49351DCC">
              <w:rPr>
                <w:rFonts w:ascii="Arial" w:hAnsi="Arial" w:eastAsia="Arial" w:cs="Arial"/>
                <w:sz w:val="24"/>
                <w:szCs w:val="24"/>
              </w:rPr>
              <w:t xml:space="preserve"> </w:t>
            </w:r>
            <w:proofErr w:type="spellStart"/>
            <w:r w:rsidRPr="129D7645" w:rsidR="49351DCC">
              <w:rPr>
                <w:rFonts w:ascii="Arial" w:hAnsi="Arial" w:eastAsia="Arial" w:cs="Arial"/>
                <w:sz w:val="24"/>
                <w:szCs w:val="24"/>
              </w:rPr>
              <w:t>surse</w:t>
            </w:r>
            <w:proofErr w:type="spellEnd"/>
            <w:r w:rsidRPr="129D7645" w:rsidR="49351DCC">
              <w:rPr>
                <w:rFonts w:ascii="Arial" w:hAnsi="Arial" w:eastAsia="Arial" w:cs="Arial"/>
                <w:sz w:val="24"/>
                <w:szCs w:val="24"/>
              </w:rPr>
              <w:t xml:space="preserve"> de </w:t>
            </w:r>
            <w:proofErr w:type="spellStart"/>
            <w:r w:rsidRPr="129D7645" w:rsidR="49351DCC">
              <w:rPr>
                <w:rFonts w:ascii="Arial" w:hAnsi="Arial" w:eastAsia="Arial" w:cs="Arial"/>
                <w:sz w:val="24"/>
                <w:szCs w:val="24"/>
              </w:rPr>
              <w:t>iluminat</w:t>
            </w:r>
            <w:proofErr w:type="spellEnd"/>
            <w:r w:rsidRPr="129D7645" w:rsidR="49351DCC">
              <w:rPr>
                <w:rFonts w:ascii="Arial" w:hAnsi="Arial" w:eastAsia="Arial" w:cs="Arial"/>
                <w:sz w:val="24"/>
                <w:szCs w:val="24"/>
              </w:rPr>
              <w:t xml:space="preserve"> </w:t>
            </w:r>
            <w:proofErr w:type="spellStart"/>
            <w:r w:rsidRPr="129D7645" w:rsidR="49351DCC">
              <w:rPr>
                <w:rFonts w:ascii="Arial" w:hAnsi="Arial" w:eastAsia="Arial" w:cs="Arial"/>
                <w:sz w:val="24"/>
                <w:szCs w:val="24"/>
              </w:rPr>
              <w:t>raporteaza</w:t>
            </w:r>
            <w:proofErr w:type="spellEnd"/>
            <w:r w:rsidRPr="129D7645" w:rsidR="49351DCC">
              <w:rPr>
                <w:rFonts w:ascii="Arial" w:hAnsi="Arial" w:eastAsia="Arial" w:cs="Arial"/>
                <w:sz w:val="24"/>
                <w:szCs w:val="24"/>
              </w:rPr>
              <w:t xml:space="preserve"> o </w:t>
            </w:r>
            <w:proofErr w:type="spellStart"/>
            <w:r w:rsidRPr="129D7645" w:rsidR="49351DCC">
              <w:rPr>
                <w:rFonts w:ascii="Arial" w:hAnsi="Arial" w:eastAsia="Arial" w:cs="Arial"/>
                <w:sz w:val="24"/>
                <w:szCs w:val="24"/>
              </w:rPr>
              <w:t>imbunatatir</w:t>
            </w:r>
            <w:r w:rsidRPr="129D7645" w:rsidR="27BF6075">
              <w:rPr>
                <w:rFonts w:ascii="Arial" w:hAnsi="Arial" w:eastAsia="Arial" w:cs="Arial"/>
                <w:sz w:val="24"/>
                <w:szCs w:val="24"/>
              </w:rPr>
              <w:t>e</w:t>
            </w:r>
            <w:proofErr w:type="spellEnd"/>
            <w:r w:rsidRPr="129D7645" w:rsidR="49351DCC">
              <w:rPr>
                <w:rFonts w:ascii="Arial" w:hAnsi="Arial" w:eastAsia="Arial" w:cs="Arial"/>
                <w:sz w:val="24"/>
                <w:szCs w:val="24"/>
              </w:rPr>
              <w:t xml:space="preserve"> in </w:t>
            </w:r>
            <w:proofErr w:type="spellStart"/>
            <w:r w:rsidRPr="129D7645" w:rsidR="49351DCC">
              <w:rPr>
                <w:rFonts w:ascii="Arial" w:hAnsi="Arial" w:eastAsia="Arial" w:cs="Arial"/>
                <w:sz w:val="24"/>
                <w:szCs w:val="24"/>
              </w:rPr>
              <w:t>gesti</w:t>
            </w:r>
            <w:r w:rsidRPr="129D7645" w:rsidR="06CB6373">
              <w:rPr>
                <w:rFonts w:ascii="Arial" w:hAnsi="Arial" w:eastAsia="Arial" w:cs="Arial"/>
                <w:sz w:val="24"/>
                <w:szCs w:val="24"/>
              </w:rPr>
              <w:t>onarea</w:t>
            </w:r>
            <w:proofErr w:type="spellEnd"/>
            <w:r w:rsidRPr="129D7645" w:rsidR="06CB6373">
              <w:rPr>
                <w:rFonts w:ascii="Arial" w:hAnsi="Arial" w:eastAsia="Arial" w:cs="Arial"/>
                <w:sz w:val="24"/>
                <w:szCs w:val="24"/>
              </w:rPr>
              <w:t xml:space="preserve"> </w:t>
            </w:r>
            <w:proofErr w:type="spellStart"/>
            <w:r w:rsidRPr="129D7645" w:rsidR="06CB6373">
              <w:rPr>
                <w:rFonts w:ascii="Arial" w:hAnsi="Arial" w:eastAsia="Arial" w:cs="Arial"/>
                <w:sz w:val="24"/>
                <w:szCs w:val="24"/>
              </w:rPr>
              <w:t>ob</w:t>
            </w:r>
            <w:r w:rsidRPr="129D7645" w:rsidR="49351DCC">
              <w:rPr>
                <w:rFonts w:ascii="Arial" w:hAnsi="Arial" w:eastAsia="Arial" w:cs="Arial"/>
                <w:sz w:val="24"/>
                <w:szCs w:val="24"/>
              </w:rPr>
              <w:t>oselii</w:t>
            </w:r>
            <w:proofErr w:type="spellEnd"/>
            <w:r w:rsidRPr="129D7645" w:rsidR="49351DCC">
              <w:rPr>
                <w:rFonts w:ascii="Arial" w:hAnsi="Arial" w:eastAsia="Arial" w:cs="Arial"/>
                <w:sz w:val="24"/>
                <w:szCs w:val="24"/>
              </w:rPr>
              <w:t xml:space="preserve"> </w:t>
            </w:r>
            <w:proofErr w:type="gramStart"/>
            <w:r w:rsidRPr="129D7645" w:rsidR="49351DCC">
              <w:rPr>
                <w:rFonts w:ascii="Arial" w:hAnsi="Arial" w:eastAsia="Arial" w:cs="Arial"/>
                <w:sz w:val="24"/>
                <w:szCs w:val="24"/>
              </w:rPr>
              <w:t xml:space="preserve">( </w:t>
            </w:r>
            <w:r w:rsidRPr="129D7645" w:rsidR="7315E1F9">
              <w:rPr>
                <w:rFonts w:ascii="Arial" w:hAnsi="Arial" w:eastAsia="Arial" w:cs="Arial"/>
                <w:sz w:val="24"/>
                <w:szCs w:val="24"/>
              </w:rPr>
              <w:t>26.9</w:t>
            </w:r>
            <w:proofErr w:type="gramEnd"/>
            <w:r w:rsidRPr="129D7645" w:rsidR="7315E1F9">
              <w:rPr>
                <w:rFonts w:ascii="Arial" w:hAnsi="Arial" w:eastAsia="Arial" w:cs="Arial"/>
                <w:sz w:val="24"/>
                <w:szCs w:val="24"/>
              </w:rPr>
              <w:t xml:space="preserve">%), </w:t>
            </w:r>
          </w:p>
          <w:p w:rsidR="49CE5297" w:rsidP="129D7645" w:rsidRDefault="49CE5297" w14:paraId="0ACBD508" w14:textId="5B07E3C1">
            <w:pPr>
              <w:pStyle w:val="Normal"/>
              <w:ind w:left="720"/>
              <w:jc w:val="left"/>
              <w:rPr>
                <w:rFonts w:ascii="Arial" w:hAnsi="Arial" w:eastAsia="Arial" w:cs="Arial"/>
                <w:sz w:val="24"/>
                <w:szCs w:val="24"/>
              </w:rPr>
            </w:pPr>
            <w:proofErr w:type="spellStart"/>
            <w:r w:rsidRPr="129D7645" w:rsidR="7315E1F9">
              <w:rPr>
                <w:rFonts w:ascii="Arial" w:hAnsi="Arial" w:eastAsia="Arial" w:cs="Arial"/>
                <w:sz w:val="24"/>
                <w:szCs w:val="24"/>
              </w:rPr>
              <w:t>S</w:t>
            </w:r>
            <w:r w:rsidRPr="129D7645" w:rsidR="7315E1F9">
              <w:rPr>
                <w:rFonts w:ascii="Arial" w:hAnsi="Arial" w:eastAsia="Arial" w:cs="Arial"/>
                <w:sz w:val="24"/>
                <w:szCs w:val="24"/>
              </w:rPr>
              <w:t>omnolentei</w:t>
            </w:r>
            <w:proofErr w:type="spellEnd"/>
            <w:r w:rsidRPr="129D7645" w:rsidR="7315E1F9">
              <w:rPr>
                <w:rFonts w:ascii="Arial" w:hAnsi="Arial" w:eastAsia="Arial" w:cs="Arial"/>
                <w:sz w:val="24"/>
                <w:szCs w:val="24"/>
              </w:rPr>
              <w:t xml:space="preserve"> in </w:t>
            </w:r>
            <w:proofErr w:type="spellStart"/>
            <w:r w:rsidRPr="129D7645" w:rsidR="7315E1F9">
              <w:rPr>
                <w:rFonts w:ascii="Arial" w:hAnsi="Arial" w:eastAsia="Arial" w:cs="Arial"/>
                <w:sz w:val="24"/>
                <w:szCs w:val="24"/>
              </w:rPr>
              <w:t>timpul</w:t>
            </w:r>
            <w:proofErr w:type="spellEnd"/>
            <w:r w:rsidRPr="129D7645" w:rsidR="7315E1F9">
              <w:rPr>
                <w:rFonts w:ascii="Arial" w:hAnsi="Arial" w:eastAsia="Arial" w:cs="Arial"/>
                <w:sz w:val="24"/>
                <w:szCs w:val="24"/>
              </w:rPr>
              <w:t xml:space="preserve"> </w:t>
            </w:r>
            <w:proofErr w:type="spellStart"/>
            <w:r w:rsidRPr="129D7645" w:rsidR="7315E1F9">
              <w:rPr>
                <w:rFonts w:ascii="Arial" w:hAnsi="Arial" w:eastAsia="Arial" w:cs="Arial"/>
                <w:sz w:val="24"/>
                <w:szCs w:val="24"/>
              </w:rPr>
              <w:t>zilei</w:t>
            </w:r>
            <w:proofErr w:type="spellEnd"/>
            <w:r w:rsidRPr="129D7645" w:rsidR="7315E1F9">
              <w:rPr>
                <w:rFonts w:ascii="Arial" w:hAnsi="Arial" w:eastAsia="Arial" w:cs="Arial"/>
                <w:sz w:val="24"/>
                <w:szCs w:val="24"/>
              </w:rPr>
              <w:t xml:space="preserve"> (31%), </w:t>
            </w:r>
            <w:proofErr w:type="spellStart"/>
            <w:r w:rsidRPr="129D7645" w:rsidR="7315E1F9">
              <w:rPr>
                <w:rFonts w:ascii="Arial" w:hAnsi="Arial" w:eastAsia="Arial" w:cs="Arial"/>
                <w:sz w:val="24"/>
                <w:szCs w:val="24"/>
              </w:rPr>
              <w:t>si</w:t>
            </w:r>
            <w:proofErr w:type="spellEnd"/>
            <w:r w:rsidRPr="129D7645" w:rsidR="7315E1F9">
              <w:rPr>
                <w:rFonts w:ascii="Arial" w:hAnsi="Arial" w:eastAsia="Arial" w:cs="Arial"/>
                <w:sz w:val="24"/>
                <w:szCs w:val="24"/>
              </w:rPr>
              <w:t xml:space="preserve"> </w:t>
            </w:r>
            <w:proofErr w:type="spellStart"/>
            <w:r w:rsidRPr="129D7645" w:rsidR="7315E1F9">
              <w:rPr>
                <w:rFonts w:ascii="Arial" w:hAnsi="Arial" w:eastAsia="Arial" w:cs="Arial"/>
                <w:sz w:val="24"/>
                <w:szCs w:val="24"/>
              </w:rPr>
              <w:t>performantei</w:t>
            </w:r>
            <w:proofErr w:type="spellEnd"/>
            <w:r w:rsidRPr="129D7645" w:rsidR="7315E1F9">
              <w:rPr>
                <w:rFonts w:ascii="Arial" w:hAnsi="Arial" w:eastAsia="Arial" w:cs="Arial"/>
                <w:sz w:val="24"/>
                <w:szCs w:val="24"/>
              </w:rPr>
              <w:t xml:space="preserve"> la </w:t>
            </w:r>
            <w:proofErr w:type="spellStart"/>
            <w:r w:rsidRPr="129D7645" w:rsidR="7315E1F9">
              <w:rPr>
                <w:rFonts w:ascii="Arial" w:hAnsi="Arial" w:eastAsia="Arial" w:cs="Arial"/>
                <w:sz w:val="24"/>
                <w:szCs w:val="24"/>
              </w:rPr>
              <w:t>locul</w:t>
            </w:r>
            <w:proofErr w:type="spellEnd"/>
            <w:r w:rsidRPr="129D7645" w:rsidR="7315E1F9">
              <w:rPr>
                <w:rFonts w:ascii="Arial" w:hAnsi="Arial" w:eastAsia="Arial" w:cs="Arial"/>
                <w:sz w:val="24"/>
                <w:szCs w:val="24"/>
              </w:rPr>
              <w:t xml:space="preserve"> de </w:t>
            </w:r>
            <w:proofErr w:type="spellStart"/>
            <w:r w:rsidRPr="129D7645" w:rsidR="7315E1F9">
              <w:rPr>
                <w:rFonts w:ascii="Arial" w:hAnsi="Arial" w:eastAsia="Arial" w:cs="Arial"/>
                <w:sz w:val="24"/>
                <w:szCs w:val="24"/>
              </w:rPr>
              <w:t>munca</w:t>
            </w:r>
            <w:proofErr w:type="spellEnd"/>
            <w:r w:rsidRPr="129D7645" w:rsidR="7315E1F9">
              <w:rPr>
                <w:rFonts w:ascii="Arial" w:hAnsi="Arial" w:eastAsia="Arial" w:cs="Arial"/>
                <w:sz w:val="24"/>
                <w:szCs w:val="24"/>
              </w:rPr>
              <w:t xml:space="preserve"> (19.4%) </w:t>
            </w:r>
            <w:proofErr w:type="spellStart"/>
            <w:r w:rsidRPr="129D7645" w:rsidR="7315E1F9">
              <w:rPr>
                <w:rFonts w:ascii="Arial" w:hAnsi="Arial" w:eastAsia="Arial" w:cs="Arial"/>
                <w:sz w:val="24"/>
                <w:szCs w:val="24"/>
              </w:rPr>
              <w:t>printre</w:t>
            </w:r>
            <w:proofErr w:type="spellEnd"/>
            <w:r w:rsidRPr="129D7645" w:rsidR="7315E1F9">
              <w:rPr>
                <w:rFonts w:ascii="Arial" w:hAnsi="Arial" w:eastAsia="Arial" w:cs="Arial"/>
                <w:sz w:val="24"/>
                <w:szCs w:val="24"/>
              </w:rPr>
              <w:t xml:space="preserve"> </w:t>
            </w:r>
            <w:proofErr w:type="spellStart"/>
            <w:r w:rsidRPr="129D7645" w:rsidR="7315E1F9">
              <w:rPr>
                <w:rFonts w:ascii="Arial" w:hAnsi="Arial" w:eastAsia="Arial" w:cs="Arial"/>
                <w:sz w:val="24"/>
                <w:szCs w:val="24"/>
              </w:rPr>
              <w:t>altele</w:t>
            </w:r>
            <w:proofErr w:type="spellEnd"/>
            <w:r w:rsidRPr="129D7645" w:rsidR="7315E1F9">
              <w:rPr>
                <w:rFonts w:ascii="Arial" w:hAnsi="Arial" w:eastAsia="Arial" w:cs="Arial"/>
                <w:sz w:val="24"/>
                <w:szCs w:val="24"/>
              </w:rPr>
              <w:t>.</w:t>
            </w:r>
          </w:p>
          <w:p w:rsidR="49CE5297" w:rsidP="129D7645" w:rsidRDefault="49CE5297" w14:paraId="391397C8" w14:textId="016B1205">
            <w:pPr>
              <w:pStyle w:val="Normal"/>
              <w:ind w:left="720"/>
              <w:jc w:val="left"/>
              <w:rPr>
                <w:rFonts w:ascii="Arial" w:hAnsi="Arial" w:eastAsia="Arial" w:cs="Arial"/>
                <w:sz w:val="24"/>
                <w:szCs w:val="24"/>
              </w:rPr>
            </w:pPr>
          </w:p>
          <w:p w:rsidR="49CE5297" w:rsidP="129D7645" w:rsidRDefault="49CE5297" w14:paraId="6E7D1493" w14:textId="3A1C11AB">
            <w:pPr>
              <w:pStyle w:val="Normal"/>
              <w:ind w:left="720"/>
              <w:jc w:val="left"/>
              <w:rPr>
                <w:rFonts w:ascii="Arial" w:hAnsi="Arial" w:eastAsia="Arial" w:cs="Arial"/>
                <w:sz w:val="24"/>
                <w:szCs w:val="24"/>
              </w:rPr>
            </w:pPr>
          </w:p>
        </w:tc>
      </w:tr>
      <w:tr w:rsidR="4AF2CB66" w:rsidTr="129D7645" w14:paraId="12575FAE">
        <w:tc>
          <w:tcPr>
            <w:tcW w:w="5558" w:type="dxa"/>
            <w:tcMar/>
            <w:vAlign w:val="top"/>
          </w:tcPr>
          <w:p w:rsidR="4AF2CB66" w:rsidP="129D7645" w:rsidRDefault="4AF2CB66" w14:paraId="342B03F9" w14:textId="1D495EE4">
            <w:pPr>
              <w:jc w:val="right"/>
              <w:rPr>
                <w:rFonts w:ascii="Arial" w:hAnsi="Arial" w:eastAsia="Arial" w:cs="Arial"/>
                <w:b w:val="0"/>
                <w:bCs w:val="0"/>
                <w:i w:val="0"/>
                <w:iCs w:val="0"/>
                <w:color w:val="777777"/>
                <w:sz w:val="24"/>
                <w:szCs w:val="24"/>
              </w:rPr>
            </w:pPr>
          </w:p>
        </w:tc>
        <w:tc>
          <w:tcPr>
            <w:tcW w:w="5685" w:type="dxa"/>
            <w:tcMar/>
            <w:vAlign w:val="top"/>
          </w:tcPr>
          <w:p w:rsidR="4AF2CB66" w:rsidP="129D7645" w:rsidRDefault="4AF2CB66" w14:paraId="1D0F2E17" w14:textId="40C026A0">
            <w:pPr>
              <w:rPr>
                <w:rFonts w:ascii="Arial" w:hAnsi="Arial" w:eastAsia="Arial" w:cs="Arial"/>
                <w:sz w:val="24"/>
                <w:szCs w:val="24"/>
              </w:rPr>
            </w:pPr>
          </w:p>
        </w:tc>
      </w:tr>
    </w:tbl>
    <w:p w:rsidR="2F0A59D0" w:rsidP="129D7645" w:rsidRDefault="2F0A59D0" w14:paraId="50ADB01F" w14:textId="758E7CFA">
      <w:pPr>
        <w:pStyle w:val="Normal"/>
        <w:ind w:left="0"/>
        <w:rPr>
          <w:sz w:val="24"/>
          <w:szCs w:val="24"/>
        </w:rPr>
      </w:pPr>
      <w:r>
        <w:br/>
      </w:r>
      <w:r>
        <w:tab/>
      </w:r>
      <w:r>
        <w:tab/>
      </w:r>
    </w:p>
    <w:p w:rsidR="129D7645" w:rsidRDefault="129D7645" w14:paraId="61F85C43" w14:textId="029AE088">
      <w:r>
        <w:br w:type="page"/>
      </w:r>
    </w:p>
    <w:p w:rsidR="2F0A59D0" w:rsidP="129D7645" w:rsidRDefault="2F0A59D0" w14:paraId="670FC825" w14:textId="3C29F132">
      <w:pPr>
        <w:pStyle w:val="ListParagraph"/>
        <w:numPr>
          <w:ilvl w:val="1"/>
          <w:numId w:val="16"/>
        </w:numPr>
        <w:ind/>
        <w:rPr>
          <w:rFonts w:ascii="Calibri" w:hAnsi="Calibri" w:eastAsia="Calibri" w:cs="Calibri" w:asciiTheme="minorAscii" w:hAnsiTheme="minorAscii" w:eastAsiaTheme="minorAscii" w:cstheme="minorAscii"/>
          <w:sz w:val="24"/>
          <w:szCs w:val="24"/>
        </w:rPr>
      </w:pPr>
      <w:r w:rsidRPr="129D7645" w:rsidR="2F0A59D0">
        <w:rPr>
          <w:rFonts w:ascii="Arial" w:hAnsi="Arial" w:eastAsia="Arial" w:cs="Arial"/>
          <w:sz w:val="24"/>
          <w:szCs w:val="24"/>
        </w:rPr>
        <w:t>A</w:t>
      </w:r>
      <w:r w:rsidRPr="129D7645" w:rsidR="3E8DBC35">
        <w:rPr>
          <w:rFonts w:ascii="Arial" w:hAnsi="Arial" w:eastAsia="Arial" w:cs="Arial"/>
          <w:sz w:val="24"/>
          <w:szCs w:val="24"/>
        </w:rPr>
        <w:t xml:space="preserve">m </w:t>
      </w:r>
      <w:proofErr w:type="spellStart"/>
      <w:r w:rsidRPr="129D7645" w:rsidR="054E3982">
        <w:rPr>
          <w:rFonts w:ascii="Arial" w:hAnsi="Arial" w:eastAsia="Arial" w:cs="Arial"/>
          <w:sz w:val="24"/>
          <w:szCs w:val="24"/>
        </w:rPr>
        <w:t>reusit</w:t>
      </w:r>
      <w:proofErr w:type="spellEnd"/>
      <w:r w:rsidRPr="129D7645" w:rsidR="054E3982">
        <w:rPr>
          <w:rFonts w:ascii="Arial" w:hAnsi="Arial" w:eastAsia="Arial" w:cs="Arial"/>
          <w:sz w:val="24"/>
          <w:szCs w:val="24"/>
        </w:rPr>
        <w:t xml:space="preserve"> </w:t>
      </w:r>
      <w:proofErr w:type="spellStart"/>
      <w:r w:rsidRPr="129D7645" w:rsidR="054E3982">
        <w:rPr>
          <w:rFonts w:ascii="Arial" w:hAnsi="Arial" w:eastAsia="Arial" w:cs="Arial"/>
          <w:sz w:val="24"/>
          <w:szCs w:val="24"/>
        </w:rPr>
        <w:t>sa</w:t>
      </w:r>
      <w:proofErr w:type="spellEnd"/>
      <w:r w:rsidRPr="129D7645" w:rsidR="054E3982">
        <w:rPr>
          <w:rFonts w:ascii="Arial" w:hAnsi="Arial" w:eastAsia="Arial" w:cs="Arial"/>
          <w:sz w:val="24"/>
          <w:szCs w:val="24"/>
        </w:rPr>
        <w:t xml:space="preserve"> </w:t>
      </w:r>
      <w:proofErr w:type="spellStart"/>
      <w:r w:rsidRPr="129D7645" w:rsidR="054E3982">
        <w:rPr>
          <w:rFonts w:ascii="Arial" w:hAnsi="Arial" w:eastAsia="Arial" w:cs="Arial"/>
          <w:sz w:val="24"/>
          <w:szCs w:val="24"/>
        </w:rPr>
        <w:t>identificam</w:t>
      </w:r>
      <w:proofErr w:type="spellEnd"/>
      <w:r w:rsidRPr="129D7645" w:rsidR="054E3982">
        <w:rPr>
          <w:rFonts w:ascii="Arial" w:hAnsi="Arial" w:eastAsia="Arial" w:cs="Arial"/>
          <w:sz w:val="24"/>
          <w:szCs w:val="24"/>
        </w:rPr>
        <w:t xml:space="preserve"> </w:t>
      </w:r>
      <w:proofErr w:type="spellStart"/>
      <w:r w:rsidRPr="129D7645" w:rsidR="054E3982">
        <w:rPr>
          <w:rFonts w:ascii="Arial" w:hAnsi="Arial" w:eastAsia="Arial" w:cs="Arial"/>
          <w:sz w:val="24"/>
          <w:szCs w:val="24"/>
        </w:rPr>
        <w:t>cerinte</w:t>
      </w:r>
      <w:proofErr w:type="spellEnd"/>
      <w:r w:rsidRPr="129D7645" w:rsidR="054E3982">
        <w:rPr>
          <w:rFonts w:ascii="Arial" w:hAnsi="Arial" w:eastAsia="Arial" w:cs="Arial"/>
          <w:sz w:val="24"/>
          <w:szCs w:val="24"/>
        </w:rPr>
        <w:t xml:space="preserve"> </w:t>
      </w:r>
      <w:proofErr w:type="spellStart"/>
      <w:r w:rsidRPr="129D7645" w:rsidR="054E3982">
        <w:rPr>
          <w:rFonts w:ascii="Arial" w:hAnsi="Arial" w:eastAsia="Arial" w:cs="Arial"/>
          <w:sz w:val="24"/>
          <w:szCs w:val="24"/>
        </w:rPr>
        <w:t>aditionale</w:t>
      </w:r>
      <w:proofErr w:type="spellEnd"/>
      <w:r w:rsidRPr="129D7645" w:rsidR="054E3982">
        <w:rPr>
          <w:rFonts w:ascii="Arial" w:hAnsi="Arial" w:eastAsia="Arial" w:cs="Arial"/>
          <w:sz w:val="24"/>
          <w:szCs w:val="24"/>
        </w:rPr>
        <w:t xml:space="preserve"> din </w:t>
      </w:r>
      <w:proofErr w:type="spellStart"/>
      <w:r w:rsidRPr="129D7645" w:rsidR="43F31EB3">
        <w:rPr>
          <w:rFonts w:ascii="Arial" w:hAnsi="Arial" w:eastAsia="Arial" w:cs="Arial"/>
          <w:sz w:val="24"/>
          <w:szCs w:val="24"/>
        </w:rPr>
        <w:t>mediul</w:t>
      </w:r>
      <w:proofErr w:type="spellEnd"/>
      <w:r w:rsidRPr="129D7645" w:rsidR="43F31EB3">
        <w:rPr>
          <w:rFonts w:ascii="Arial" w:hAnsi="Arial" w:eastAsia="Arial" w:cs="Arial"/>
          <w:sz w:val="24"/>
          <w:szCs w:val="24"/>
        </w:rPr>
        <w:t xml:space="preserve"> online, in </w:t>
      </w:r>
      <w:proofErr w:type="spellStart"/>
      <w:r w:rsidRPr="129D7645" w:rsidR="43F31EB3">
        <w:rPr>
          <w:rFonts w:ascii="Arial" w:hAnsi="Arial" w:eastAsia="Arial" w:cs="Arial"/>
          <w:sz w:val="24"/>
          <w:szCs w:val="24"/>
        </w:rPr>
        <w:t>urma</w:t>
      </w:r>
      <w:proofErr w:type="spellEnd"/>
      <w:r w:rsidRPr="129D7645" w:rsidR="43F31EB3">
        <w:rPr>
          <w:rFonts w:ascii="Arial" w:hAnsi="Arial" w:eastAsia="Arial" w:cs="Arial"/>
          <w:sz w:val="24"/>
          <w:szCs w:val="24"/>
        </w:rPr>
        <w:t xml:space="preserve"> </w:t>
      </w:r>
      <w:proofErr w:type="spellStart"/>
      <w:r w:rsidRPr="129D7645" w:rsidR="43F31EB3">
        <w:rPr>
          <w:rFonts w:ascii="Arial" w:hAnsi="Arial" w:eastAsia="Arial" w:cs="Arial"/>
          <w:sz w:val="24"/>
          <w:szCs w:val="24"/>
        </w:rPr>
        <w:t>parcurgerii</w:t>
      </w:r>
      <w:proofErr w:type="spellEnd"/>
      <w:r w:rsidRPr="129D7645" w:rsidR="43F31EB3">
        <w:rPr>
          <w:rFonts w:ascii="Arial" w:hAnsi="Arial" w:eastAsia="Arial" w:cs="Arial"/>
          <w:sz w:val="24"/>
          <w:szCs w:val="24"/>
        </w:rPr>
        <w:t xml:space="preserve"> </w:t>
      </w:r>
      <w:proofErr w:type="spellStart"/>
      <w:r w:rsidRPr="129D7645" w:rsidR="43F31EB3">
        <w:rPr>
          <w:rFonts w:ascii="Arial" w:hAnsi="Arial" w:eastAsia="Arial" w:cs="Arial"/>
          <w:sz w:val="24"/>
          <w:szCs w:val="24"/>
        </w:rPr>
        <w:t>mai</w:t>
      </w:r>
      <w:proofErr w:type="spellEnd"/>
      <w:r w:rsidRPr="129D7645" w:rsidR="43F31EB3">
        <w:rPr>
          <w:rFonts w:ascii="Arial" w:hAnsi="Arial" w:eastAsia="Arial" w:cs="Arial"/>
          <w:sz w:val="24"/>
          <w:szCs w:val="24"/>
        </w:rPr>
        <w:t xml:space="preserve"> </w:t>
      </w:r>
      <w:proofErr w:type="spellStart"/>
      <w:r w:rsidRPr="129D7645" w:rsidR="43F31EB3">
        <w:rPr>
          <w:rFonts w:ascii="Arial" w:hAnsi="Arial" w:eastAsia="Arial" w:cs="Arial"/>
          <w:sz w:val="24"/>
          <w:szCs w:val="24"/>
        </w:rPr>
        <w:t>multor</w:t>
      </w:r>
      <w:proofErr w:type="spellEnd"/>
      <w:r w:rsidRPr="129D7645" w:rsidR="43F31EB3">
        <w:rPr>
          <w:rFonts w:ascii="Arial" w:hAnsi="Arial" w:eastAsia="Arial" w:cs="Arial"/>
          <w:sz w:val="24"/>
          <w:szCs w:val="24"/>
        </w:rPr>
        <w:t xml:space="preserve"> </w:t>
      </w:r>
      <w:proofErr w:type="spellStart"/>
      <w:r w:rsidRPr="129D7645" w:rsidR="43F31EB3">
        <w:rPr>
          <w:rFonts w:ascii="Arial" w:hAnsi="Arial" w:eastAsia="Arial" w:cs="Arial"/>
          <w:sz w:val="24"/>
          <w:szCs w:val="24"/>
        </w:rPr>
        <w:t>ghiduri</w:t>
      </w:r>
      <w:proofErr w:type="spellEnd"/>
      <w:r w:rsidRPr="129D7645" w:rsidR="43F31EB3">
        <w:rPr>
          <w:rFonts w:ascii="Arial" w:hAnsi="Arial" w:eastAsia="Arial" w:cs="Arial"/>
          <w:sz w:val="24"/>
          <w:szCs w:val="24"/>
        </w:rPr>
        <w:t xml:space="preserve"> </w:t>
      </w:r>
      <w:proofErr w:type="spellStart"/>
      <w:r w:rsidRPr="129D7645" w:rsidR="43F31EB3">
        <w:rPr>
          <w:rFonts w:ascii="Arial" w:hAnsi="Arial" w:eastAsia="Arial" w:cs="Arial"/>
          <w:sz w:val="24"/>
          <w:szCs w:val="24"/>
        </w:rPr>
        <w:t>tehnice</w:t>
      </w:r>
      <w:proofErr w:type="spellEnd"/>
      <w:r w:rsidRPr="129D7645" w:rsidR="43F31EB3">
        <w:rPr>
          <w:rFonts w:ascii="Arial" w:hAnsi="Arial" w:eastAsia="Arial" w:cs="Arial"/>
          <w:sz w:val="24"/>
          <w:szCs w:val="24"/>
        </w:rPr>
        <w:t xml:space="preserve"> </w:t>
      </w:r>
      <w:r w:rsidRPr="129D7645" w:rsidR="3E8DBC35">
        <w:rPr>
          <w:rFonts w:ascii="Arial" w:hAnsi="Arial" w:eastAsia="Arial" w:cs="Arial"/>
          <w:sz w:val="24"/>
          <w:szCs w:val="24"/>
        </w:rPr>
        <w:t xml:space="preserve">in forma </w:t>
      </w:r>
      <w:proofErr w:type="spellStart"/>
      <w:r w:rsidRPr="129D7645" w:rsidR="083041BC">
        <w:rPr>
          <w:rFonts w:ascii="Arial" w:hAnsi="Arial" w:eastAsia="Arial" w:cs="Arial"/>
          <w:sz w:val="24"/>
          <w:szCs w:val="24"/>
        </w:rPr>
        <w:t>articolelor</w:t>
      </w:r>
      <w:proofErr w:type="spellEnd"/>
      <w:r w:rsidRPr="129D7645" w:rsidR="083041BC">
        <w:rPr>
          <w:rFonts w:ascii="Arial" w:hAnsi="Arial" w:eastAsia="Arial" w:cs="Arial"/>
          <w:sz w:val="24"/>
          <w:szCs w:val="24"/>
        </w:rPr>
        <w:t xml:space="preserve"> de blog </w:t>
      </w:r>
      <w:proofErr w:type="spellStart"/>
      <w:r w:rsidRPr="129D7645" w:rsidR="083041BC">
        <w:rPr>
          <w:rFonts w:ascii="Arial" w:hAnsi="Arial" w:eastAsia="Arial" w:cs="Arial"/>
          <w:sz w:val="24"/>
          <w:szCs w:val="24"/>
        </w:rPr>
        <w:t>postate</w:t>
      </w:r>
      <w:proofErr w:type="spellEnd"/>
      <w:r w:rsidRPr="129D7645" w:rsidR="083041BC">
        <w:rPr>
          <w:rFonts w:ascii="Arial" w:hAnsi="Arial" w:eastAsia="Arial" w:cs="Arial"/>
          <w:sz w:val="24"/>
          <w:szCs w:val="24"/>
        </w:rPr>
        <w:t xml:space="preserve"> de </w:t>
      </w:r>
      <w:proofErr w:type="spellStart"/>
      <w:r w:rsidRPr="129D7645" w:rsidR="083041BC">
        <w:rPr>
          <w:rFonts w:ascii="Arial" w:hAnsi="Arial" w:eastAsia="Arial" w:cs="Arial"/>
          <w:sz w:val="24"/>
          <w:szCs w:val="24"/>
        </w:rPr>
        <w:t>diferiti</w:t>
      </w:r>
      <w:proofErr w:type="spellEnd"/>
      <w:r w:rsidRPr="129D7645" w:rsidR="083041BC">
        <w:rPr>
          <w:rFonts w:ascii="Arial" w:hAnsi="Arial" w:eastAsia="Arial" w:cs="Arial"/>
          <w:sz w:val="24"/>
          <w:szCs w:val="24"/>
        </w:rPr>
        <w:t xml:space="preserve"> alti </w:t>
      </w:r>
      <w:proofErr w:type="spellStart"/>
      <w:r w:rsidRPr="129D7645" w:rsidR="083041BC">
        <w:rPr>
          <w:rFonts w:ascii="Arial" w:hAnsi="Arial" w:eastAsia="Arial" w:cs="Arial"/>
          <w:sz w:val="24"/>
          <w:szCs w:val="24"/>
        </w:rPr>
        <w:t>programatori</w:t>
      </w:r>
      <w:proofErr w:type="spellEnd"/>
      <w:r w:rsidRPr="129D7645" w:rsidR="083041BC">
        <w:rPr>
          <w:rFonts w:ascii="Arial" w:hAnsi="Arial" w:eastAsia="Arial" w:cs="Arial"/>
          <w:sz w:val="24"/>
          <w:szCs w:val="24"/>
        </w:rPr>
        <w:t xml:space="preserve"> :</w:t>
      </w:r>
    </w:p>
    <w:p w:rsidR="129D7645" w:rsidP="129D7645" w:rsidRDefault="129D7645" w14:paraId="476216C3" w14:textId="7F6B9241">
      <w:pPr>
        <w:pStyle w:val="Normal"/>
        <w:ind w:left="720"/>
        <w:rPr>
          <w:rFonts w:ascii="Arial" w:hAnsi="Arial" w:eastAsia="Arial" w:cs="Arial"/>
          <w:sz w:val="24"/>
          <w:szCs w:val="24"/>
        </w:rPr>
      </w:pPr>
    </w:p>
    <w:p w:rsidR="083041BC" w:rsidP="129D7645" w:rsidRDefault="083041BC" w14:paraId="1F9157E3" w14:textId="17EA683F">
      <w:pPr>
        <w:pStyle w:val="ListParagraph"/>
        <w:numPr>
          <w:ilvl w:val="2"/>
          <w:numId w:val="18"/>
        </w:numPr>
        <w:rPr>
          <w:rFonts w:ascii="Arial" w:hAnsi="Arial" w:eastAsia="Arial" w:cs="Arial" w:asciiTheme="minorAscii" w:hAnsiTheme="minorAscii" w:eastAsiaTheme="minorAscii" w:cstheme="minorAscii"/>
          <w:color w:val="auto" w:themeColor="text1" w:themeTint="FF" w:themeShade="FF"/>
          <w:sz w:val="24"/>
          <w:szCs w:val="24"/>
        </w:rPr>
      </w:pPr>
      <w:hyperlink r:id="R947ad880d7f24372">
        <w:r w:rsidRPr="129D7645" w:rsidR="083041BC">
          <w:rPr>
            <w:rStyle w:val="Hyperlink"/>
            <w:rFonts w:ascii="Arial" w:hAnsi="Arial" w:eastAsia="Arial" w:cs="Arial"/>
            <w:sz w:val="24"/>
            <w:szCs w:val="24"/>
          </w:rPr>
          <w:t>https://www.hackster.io/fabiosouza/use-mqtt-dash-to-control-a-lamp-over-the-internet-97fa63</w:t>
        </w:r>
      </w:hyperlink>
    </w:p>
    <w:p w:rsidR="2A77C913" w:rsidP="129D7645" w:rsidRDefault="2A77C913" w14:paraId="0240A1CA" w14:textId="65F16029">
      <w:pPr>
        <w:pStyle w:val="ListParagraph"/>
        <w:numPr>
          <w:ilvl w:val="2"/>
          <w:numId w:val="18"/>
        </w:numPr>
        <w:rPr>
          <w:rFonts w:ascii="Calibri" w:hAnsi="Calibri" w:eastAsia="Calibri" w:cs="Calibri" w:asciiTheme="minorAscii" w:hAnsiTheme="minorAscii" w:eastAsiaTheme="minorAscii" w:cstheme="minorAscii"/>
          <w:sz w:val="24"/>
          <w:szCs w:val="24"/>
        </w:rPr>
      </w:pPr>
      <w:hyperlink r:id="R56d90a6a84d4472d">
        <w:r w:rsidRPr="129D7645" w:rsidR="2A77C913">
          <w:rPr>
            <w:rStyle w:val="Hyperlink"/>
            <w:sz w:val="24"/>
            <w:szCs w:val="24"/>
          </w:rPr>
          <w:t>https://www.youtube.com/watch?v=JrMPEM1Tyvk&amp;ab_channel=FOSDEM</w:t>
        </w:r>
      </w:hyperlink>
    </w:p>
    <w:p w:rsidR="32D71716" w:rsidP="129D7645" w:rsidRDefault="32D71716" w14:paraId="0E8B47D7" w14:textId="732964DA">
      <w:pPr>
        <w:pStyle w:val="ListParagraph"/>
        <w:numPr>
          <w:ilvl w:val="2"/>
          <w:numId w:val="18"/>
        </w:numPr>
        <w:rPr>
          <w:ins w:author="NICUSOR CATALIN CAPRITA" w:date="2021-04-01T14:27:33.168Z" w:id="1421499947"/>
          <w:sz w:val="24"/>
          <w:szCs w:val="24"/>
        </w:rPr>
      </w:pPr>
      <w:hyperlink r:id="R6ed15f6f2e3042a5">
        <w:r w:rsidRPr="129D7645" w:rsidR="32D71716">
          <w:rPr>
            <w:rStyle w:val="Hyperlink"/>
            <w:sz w:val="24"/>
            <w:szCs w:val="24"/>
          </w:rPr>
          <w:t>https://www.youtube.com/watch?v=qZtBHSaseYM&amp;ab_channel=Cedalo</w:t>
        </w:r>
      </w:hyperlink>
    </w:p>
    <w:p w:rsidR="75F0FF81" w:rsidP="129D7645" w:rsidRDefault="75F0FF81" w14:paraId="5339798E" w14:textId="30AC2F12">
      <w:pPr>
        <w:pStyle w:val="Heading1"/>
        <w:numPr>
          <w:ilvl w:val="1"/>
          <w:numId w:val="16"/>
        </w:numPr>
        <w:tabs>
          <w:tab w:val="left" w:leader="none" w:pos="501"/>
        </w:tabs>
        <w:spacing w:before="240"/>
        <w:ind/>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roofErr w:type="spellStart"/>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Efectele</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culorii</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 </w:t>
      </w:r>
      <w:hyperlink r:id="R7ee5d9bdd27b410d">
        <w:r w:rsidRPr="129D7645" w:rsidR="75F0FF81">
          <w:rPr>
            <w:rStyle w:val="Hyperlink"/>
            <w:rFonts w:ascii="Arial" w:hAnsi="Arial" w:eastAsia="Arial" w:cs="Arial"/>
            <w:b w:val="0"/>
            <w:bCs w:val="0"/>
            <w:i w:val="0"/>
            <w:iCs w:val="0"/>
            <w:caps w:val="0"/>
            <w:smallCaps w:val="0"/>
            <w:strike w:val="0"/>
            <w:dstrike w:val="0"/>
            <w:noProof w:val="0"/>
            <w:sz w:val="24"/>
            <w:szCs w:val="24"/>
            <w:lang w:val="en-US"/>
          </w:rPr>
          <w:t>https://sites.google.com/site/picturacontemporana/home/efectul-culorilor-asupra-vietii-de-zi-cu-zi</w:t>
        </w:r>
      </w:hyperlink>
      <w:r w:rsidRPr="129D7645" w:rsidR="67D69CD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Ideea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cu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becul</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care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isi</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schimba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culorile</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am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adoptat</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-o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si</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datorita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faptului</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ca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este</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fo</w:t>
      </w:r>
      <w:r w:rsidRPr="129D7645" w:rsidR="19CFCD47">
        <w:rPr>
          <w:rFonts w:ascii="Arial" w:hAnsi="Arial" w:eastAsia="Arial" w:cs="Arial"/>
          <w:b w:val="0"/>
          <w:bCs w:val="0"/>
          <w:i w:val="0"/>
          <w:iCs w:val="0"/>
          <w:caps w:val="0"/>
          <w:smallCaps w:val="0"/>
          <w:noProof w:val="0"/>
          <w:color w:val="000000" w:themeColor="text1" w:themeTint="FF" w:themeShade="FF"/>
          <w:sz w:val="24"/>
          <w:szCs w:val="24"/>
          <w:lang w:val="en-US"/>
        </w:rPr>
        <w:t>art</w:t>
      </w:r>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e</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bine</w:t>
      </w:r>
      <w:r w:rsidRPr="129D7645" w:rsidR="67AF257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cunoscut</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efectul</w:t>
      </w:r>
      <w:proofErr w:type="spellEnd"/>
      <w:r w:rsidRPr="129D7645" w:rsidR="7B23181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culorilor</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asupra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pshihicului</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uman</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Spre</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exemplu</w:t>
      </w:r>
      <w:r w:rsidRPr="129D7645" w:rsidR="3FAC0412">
        <w:rPr>
          <w:rFonts w:ascii="Arial" w:hAnsi="Arial" w:eastAsia="Arial" w:cs="Arial"/>
          <w:b w:val="0"/>
          <w:bCs w:val="0"/>
          <w:i w:val="0"/>
          <w:iCs w:val="0"/>
          <w:caps w:val="0"/>
          <w:smallCaps w:val="0"/>
          <w:noProof w:val="0"/>
          <w:color w:val="000000" w:themeColor="text1" w:themeTint="FF" w:themeShade="FF"/>
          <w:sz w:val="24"/>
          <w:szCs w:val="24"/>
          <w:lang w:val="en-US"/>
        </w:rPr>
        <w:t>,</w:t>
      </w:r>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culoarea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albastra</w:t>
      </w:r>
      <w:proofErr w:type="spellEnd"/>
      <w:r w:rsidRPr="129D7645" w:rsidR="7ACB0B6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are un</w:t>
      </w:r>
      <w:r w:rsidRPr="129D7645" w:rsidR="2F1376B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e</w:t>
      </w:r>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fect</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relaxare</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culoarea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galbena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are </w:t>
      </w:r>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un</w:t>
      </w:r>
      <w:r w:rsidRPr="129D7645" w:rsidR="430956B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efect</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stimulare</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a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creierului</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memorare</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culoarea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rosie</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stimuleaza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energia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creativa</w:t>
      </w:r>
      <w:proofErr w:type="spellEnd"/>
      <w:r w:rsidRPr="129D7645" w:rsidR="75F0FF81">
        <w:rPr>
          <w:rFonts w:ascii="Arial" w:hAnsi="Arial" w:eastAsia="Arial" w:cs="Arial"/>
          <w:b w:val="0"/>
          <w:bCs w:val="0"/>
          <w:i w:val="0"/>
          <w:iCs w:val="0"/>
          <w:caps w:val="0"/>
          <w:smallCaps w:val="0"/>
          <w:noProof w:val="0"/>
          <w:color w:val="000000" w:themeColor="text1" w:themeTint="FF" w:themeShade="FF"/>
          <w:sz w:val="24"/>
          <w:szCs w:val="24"/>
          <w:lang w:val="en-US"/>
        </w:rPr>
        <w:t>, etc</w:t>
      </w:r>
      <w:r w:rsidRPr="129D7645" w:rsidR="74E73F4B">
        <w:rPr>
          <w:rFonts w:ascii="Arial" w:hAnsi="Arial" w:eastAsia="Arial" w:cs="Arial"/>
          <w:b w:val="0"/>
          <w:bCs w:val="0"/>
          <w:i w:val="0"/>
          <w:iCs w:val="0"/>
          <w:caps w:val="0"/>
          <w:smallCaps w:val="0"/>
          <w:noProof w:val="0"/>
          <w:color w:val="000000" w:themeColor="text1" w:themeTint="FF" w:themeShade="FF"/>
          <w:sz w:val="24"/>
          <w:szCs w:val="24"/>
          <w:lang w:val="en-US"/>
        </w:rPr>
        <w:t>.</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129D7645" w:rsidP="129D7645" w:rsidRDefault="129D7645" w14:paraId="21A4A9E0" w14:textId="6BA8583C">
      <w:pPr>
        <w:pStyle w:val="Normal"/>
        <w:ind w:left="720" w:firstLine="720"/>
        <w:rPr>
          <w:rFonts w:ascii="Arial" w:hAnsi="Arial" w:eastAsia="Arial" w:cs="Arial"/>
          <w:b w:val="0"/>
          <w:bCs w:val="0"/>
          <w:i w:val="0"/>
          <w:iCs w:val="0"/>
          <w:caps w:val="0"/>
          <w:smallCaps w:val="0"/>
          <w:noProof w:val="0"/>
          <w:color w:val="000000" w:themeColor="text1" w:themeTint="FF" w:themeShade="FF"/>
          <w:sz w:val="24"/>
          <w:szCs w:val="24"/>
          <w:lang w:val="en-US"/>
        </w:rPr>
      </w:pPr>
    </w:p>
    <w:p w:rsidR="66069F28" w:rsidP="129D7645" w:rsidRDefault="66069F28" w14:paraId="269BCDA4" w14:textId="33196837">
      <w:pPr>
        <w:pStyle w:val="ListParagraph"/>
        <w:numPr>
          <w:ilvl w:val="1"/>
          <w:numId w:val="16"/>
        </w:numPr>
        <w:rPr>
          <w:rFonts w:ascii="Arial" w:hAnsi="Arial" w:eastAsia="Arial" w:cs="Arial" w:asciiTheme="minorAscii" w:hAnsiTheme="minorAscii" w:eastAsiaTheme="minorAscii" w:cstheme="minorAscii"/>
          <w:b w:val="0"/>
          <w:bCs w:val="0"/>
          <w:i w:val="0"/>
          <w:iCs w:val="0"/>
          <w:noProof w:val="0"/>
          <w:color w:val="auto"/>
          <w:sz w:val="24"/>
          <w:szCs w:val="24"/>
          <w:lang w:val="en-US"/>
        </w:rPr>
      </w:pPr>
      <w:r w:rsidRPr="129D7645" w:rsidR="66069F28">
        <w:rPr>
          <w:rFonts w:ascii="Arial" w:hAnsi="Arial" w:eastAsia="Arial" w:cs="Arial"/>
          <w:b w:val="0"/>
          <w:bCs w:val="0"/>
          <w:i w:val="0"/>
          <w:iCs w:val="0"/>
          <w:noProof w:val="0"/>
          <w:color w:val="auto"/>
          <w:sz w:val="24"/>
          <w:szCs w:val="24"/>
          <w:lang w:val="en-US"/>
        </w:rPr>
        <w:t xml:space="preserve">Un </w:t>
      </w:r>
      <w:proofErr w:type="spellStart"/>
      <w:r w:rsidRPr="129D7645" w:rsidR="66069F28">
        <w:rPr>
          <w:rFonts w:ascii="Arial" w:hAnsi="Arial" w:eastAsia="Arial" w:cs="Arial"/>
          <w:b w:val="0"/>
          <w:bCs w:val="0"/>
          <w:i w:val="0"/>
          <w:iCs w:val="0"/>
          <w:noProof w:val="0"/>
          <w:color w:val="auto"/>
          <w:sz w:val="24"/>
          <w:szCs w:val="24"/>
          <w:lang w:val="en-US"/>
        </w:rPr>
        <w:t>iluminat</w:t>
      </w:r>
      <w:proofErr w:type="spellEnd"/>
      <w:r w:rsidRPr="129D7645" w:rsidR="66069F28">
        <w:rPr>
          <w:rFonts w:ascii="Arial" w:hAnsi="Arial" w:eastAsia="Arial" w:cs="Arial"/>
          <w:b w:val="0"/>
          <w:bCs w:val="0"/>
          <w:i w:val="0"/>
          <w:iCs w:val="0"/>
          <w:noProof w:val="0"/>
          <w:color w:val="auto"/>
          <w:sz w:val="24"/>
          <w:szCs w:val="24"/>
          <w:lang w:val="en-US"/>
        </w:rPr>
        <w:t xml:space="preserve"> smart </w:t>
      </w:r>
      <w:proofErr w:type="spellStart"/>
      <w:r w:rsidRPr="129D7645" w:rsidR="66069F28">
        <w:rPr>
          <w:rFonts w:ascii="Arial" w:hAnsi="Arial" w:eastAsia="Arial" w:cs="Arial"/>
          <w:b w:val="0"/>
          <w:bCs w:val="0"/>
          <w:i w:val="0"/>
          <w:iCs w:val="0"/>
          <w:noProof w:val="0"/>
          <w:color w:val="auto"/>
          <w:sz w:val="24"/>
          <w:szCs w:val="24"/>
          <w:lang w:val="en-US"/>
        </w:rPr>
        <w:t>oferă</w:t>
      </w:r>
      <w:proofErr w:type="spellEnd"/>
      <w:r w:rsidRPr="129D7645" w:rsidR="66069F28">
        <w:rPr>
          <w:rFonts w:ascii="Arial" w:hAnsi="Arial" w:eastAsia="Arial" w:cs="Arial"/>
          <w:b w:val="0"/>
          <w:bCs w:val="0"/>
          <w:i w:val="0"/>
          <w:iCs w:val="0"/>
          <w:noProof w:val="0"/>
          <w:color w:val="auto"/>
          <w:sz w:val="24"/>
          <w:szCs w:val="24"/>
          <w:lang w:val="en-US"/>
        </w:rPr>
        <w:t xml:space="preserve"> un decor </w:t>
      </w:r>
      <w:proofErr w:type="spellStart"/>
      <w:r w:rsidRPr="129D7645" w:rsidR="66069F28">
        <w:rPr>
          <w:rFonts w:ascii="Arial" w:hAnsi="Arial" w:eastAsia="Arial" w:cs="Arial"/>
          <w:b w:val="0"/>
          <w:bCs w:val="0"/>
          <w:i w:val="0"/>
          <w:iCs w:val="0"/>
          <w:noProof w:val="0"/>
          <w:color w:val="auto"/>
          <w:sz w:val="24"/>
          <w:szCs w:val="24"/>
          <w:lang w:val="en-US"/>
        </w:rPr>
        <w:t>dinamic</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în</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casă</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și</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efecte</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vizuale</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inedite</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În</w:t>
      </w:r>
      <w:proofErr w:type="spellEnd"/>
      <w:r w:rsidRPr="129D7645" w:rsidR="66069F28">
        <w:rPr>
          <w:rFonts w:ascii="Arial" w:hAnsi="Arial" w:eastAsia="Arial" w:cs="Arial"/>
          <w:b w:val="0"/>
          <w:bCs w:val="0"/>
          <w:i w:val="0"/>
          <w:iCs w:val="0"/>
          <w:noProof w:val="0"/>
          <w:color w:val="auto"/>
          <w:sz w:val="24"/>
          <w:szCs w:val="24"/>
          <w:lang w:val="en-US"/>
        </w:rPr>
        <w:t xml:space="preserve"> plus, </w:t>
      </w:r>
      <w:proofErr w:type="spellStart"/>
      <w:r w:rsidRPr="129D7645" w:rsidR="66069F28">
        <w:rPr>
          <w:rFonts w:ascii="Arial" w:hAnsi="Arial" w:eastAsia="Arial" w:cs="Arial"/>
          <w:b w:val="0"/>
          <w:bCs w:val="0"/>
          <w:i w:val="0"/>
          <w:iCs w:val="0"/>
          <w:noProof w:val="0"/>
          <w:color w:val="auto"/>
          <w:sz w:val="24"/>
          <w:szCs w:val="24"/>
          <w:lang w:val="en-US"/>
        </w:rPr>
        <w:t>ajută</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s</w:t>
      </w:r>
      <w:r w:rsidRPr="129D7645" w:rsidR="44D4DF9F">
        <w:rPr>
          <w:rFonts w:ascii="Arial" w:hAnsi="Arial" w:eastAsia="Arial" w:cs="Arial"/>
          <w:b w:val="0"/>
          <w:bCs w:val="0"/>
          <w:i w:val="0"/>
          <w:iCs w:val="0"/>
          <w:noProof w:val="0"/>
          <w:color w:val="auto"/>
          <w:sz w:val="24"/>
          <w:szCs w:val="24"/>
          <w:lang w:val="en-US"/>
        </w:rPr>
        <w:t>ă</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economise</w:t>
      </w:r>
      <w:r w:rsidRPr="129D7645" w:rsidR="004D962C">
        <w:rPr>
          <w:rFonts w:ascii="Arial" w:hAnsi="Arial" w:eastAsia="Arial" w:cs="Arial"/>
          <w:b w:val="0"/>
          <w:bCs w:val="0"/>
          <w:i w:val="0"/>
          <w:iCs w:val="0"/>
          <w:noProof w:val="0"/>
          <w:color w:val="auto"/>
          <w:sz w:val="24"/>
          <w:szCs w:val="24"/>
          <w:lang w:val="en-US"/>
        </w:rPr>
        <w:t>ș</w:t>
      </w:r>
      <w:r w:rsidRPr="129D7645" w:rsidR="66069F28">
        <w:rPr>
          <w:rFonts w:ascii="Arial" w:hAnsi="Arial" w:eastAsia="Arial" w:cs="Arial"/>
          <w:b w:val="0"/>
          <w:bCs w:val="0"/>
          <w:i w:val="0"/>
          <w:iCs w:val="0"/>
          <w:noProof w:val="0"/>
          <w:color w:val="auto"/>
          <w:sz w:val="24"/>
          <w:szCs w:val="24"/>
          <w:lang w:val="en-US"/>
        </w:rPr>
        <w:t>ti</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sume</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considerabile</w:t>
      </w:r>
      <w:proofErr w:type="spellEnd"/>
      <w:r w:rsidRPr="129D7645" w:rsidR="66069F28">
        <w:rPr>
          <w:rFonts w:ascii="Arial" w:hAnsi="Arial" w:eastAsia="Arial" w:cs="Arial"/>
          <w:b w:val="0"/>
          <w:bCs w:val="0"/>
          <w:i w:val="0"/>
          <w:iCs w:val="0"/>
          <w:noProof w:val="0"/>
          <w:color w:val="auto"/>
          <w:sz w:val="24"/>
          <w:szCs w:val="24"/>
          <w:lang w:val="en-US"/>
        </w:rPr>
        <w:t xml:space="preserve"> la </w:t>
      </w:r>
      <w:proofErr w:type="spellStart"/>
      <w:r w:rsidRPr="129D7645" w:rsidR="66069F28">
        <w:rPr>
          <w:rFonts w:ascii="Arial" w:hAnsi="Arial" w:eastAsia="Arial" w:cs="Arial"/>
          <w:b w:val="0"/>
          <w:bCs w:val="0"/>
          <w:i w:val="0"/>
          <w:iCs w:val="0"/>
          <w:noProof w:val="0"/>
          <w:color w:val="auto"/>
          <w:sz w:val="24"/>
          <w:szCs w:val="24"/>
          <w:lang w:val="en-US"/>
        </w:rPr>
        <w:t>factura</w:t>
      </w:r>
      <w:proofErr w:type="spellEnd"/>
      <w:r w:rsidRPr="129D7645" w:rsidR="66069F28">
        <w:rPr>
          <w:rFonts w:ascii="Arial" w:hAnsi="Arial" w:eastAsia="Arial" w:cs="Arial"/>
          <w:b w:val="0"/>
          <w:bCs w:val="0"/>
          <w:i w:val="0"/>
          <w:iCs w:val="0"/>
          <w:noProof w:val="0"/>
          <w:color w:val="auto"/>
          <w:sz w:val="24"/>
          <w:szCs w:val="24"/>
          <w:lang w:val="en-US"/>
        </w:rPr>
        <w:t xml:space="preserve"> de </w:t>
      </w:r>
      <w:proofErr w:type="spellStart"/>
      <w:r w:rsidRPr="129D7645" w:rsidR="66069F28">
        <w:rPr>
          <w:rFonts w:ascii="Arial" w:hAnsi="Arial" w:eastAsia="Arial" w:cs="Arial"/>
          <w:b w:val="0"/>
          <w:bCs w:val="0"/>
          <w:i w:val="0"/>
          <w:iCs w:val="0"/>
          <w:noProof w:val="0"/>
          <w:color w:val="auto"/>
          <w:sz w:val="24"/>
          <w:szCs w:val="24"/>
          <w:lang w:val="en-US"/>
        </w:rPr>
        <w:t>energie</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electric</w:t>
      </w:r>
      <w:r w:rsidRPr="129D7645" w:rsidR="64893765">
        <w:rPr>
          <w:rFonts w:ascii="Arial" w:hAnsi="Arial" w:eastAsia="Arial" w:cs="Arial"/>
          <w:b w:val="0"/>
          <w:bCs w:val="0"/>
          <w:i w:val="0"/>
          <w:iCs w:val="0"/>
          <w:noProof w:val="0"/>
          <w:color w:val="auto"/>
          <w:sz w:val="24"/>
          <w:szCs w:val="24"/>
          <w:lang w:val="en-US"/>
        </w:rPr>
        <w:t>ă</w:t>
      </w:r>
      <w:proofErr w:type="spellEnd"/>
      <w:r w:rsidRPr="129D7645" w:rsidR="66069F28">
        <w:rPr>
          <w:rFonts w:ascii="Arial" w:hAnsi="Arial" w:eastAsia="Arial" w:cs="Arial"/>
          <w:b w:val="0"/>
          <w:bCs w:val="0"/>
          <w:i w:val="0"/>
          <w:iCs w:val="0"/>
          <w:noProof w:val="0"/>
          <w:color w:val="auto"/>
          <w:sz w:val="24"/>
          <w:szCs w:val="24"/>
          <w:lang w:val="en-US"/>
        </w:rPr>
        <w:t xml:space="preserve">, pe de o </w:t>
      </w:r>
      <w:proofErr w:type="spellStart"/>
      <w:r w:rsidRPr="129D7645" w:rsidR="66069F28">
        <w:rPr>
          <w:rFonts w:ascii="Arial" w:hAnsi="Arial" w:eastAsia="Arial" w:cs="Arial"/>
          <w:b w:val="0"/>
          <w:bCs w:val="0"/>
          <w:i w:val="0"/>
          <w:iCs w:val="0"/>
          <w:noProof w:val="0"/>
          <w:color w:val="auto"/>
          <w:sz w:val="24"/>
          <w:szCs w:val="24"/>
          <w:lang w:val="en-US"/>
        </w:rPr>
        <w:t>parte</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pentru</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c</w:t>
      </w:r>
      <w:r w:rsidRPr="129D7645" w:rsidR="7E550C0F">
        <w:rPr>
          <w:rFonts w:ascii="Arial" w:hAnsi="Arial" w:eastAsia="Arial" w:cs="Arial"/>
          <w:b w:val="0"/>
          <w:bCs w:val="0"/>
          <w:i w:val="0"/>
          <w:iCs w:val="0"/>
          <w:noProof w:val="0"/>
          <w:color w:val="auto"/>
          <w:sz w:val="24"/>
          <w:szCs w:val="24"/>
          <w:lang w:val="en-US"/>
        </w:rPr>
        <w:t>ă</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becurile</w:t>
      </w:r>
      <w:proofErr w:type="spellEnd"/>
      <w:r w:rsidRPr="129D7645" w:rsidR="66069F28">
        <w:rPr>
          <w:rFonts w:ascii="Arial" w:hAnsi="Arial" w:eastAsia="Arial" w:cs="Arial"/>
          <w:b w:val="0"/>
          <w:bCs w:val="0"/>
          <w:i w:val="0"/>
          <w:iCs w:val="0"/>
          <w:noProof w:val="0"/>
          <w:color w:val="auto"/>
          <w:sz w:val="24"/>
          <w:szCs w:val="24"/>
          <w:lang w:val="en-US"/>
        </w:rPr>
        <w:t xml:space="preserve"> LED au un </w:t>
      </w:r>
      <w:proofErr w:type="spellStart"/>
      <w:r w:rsidRPr="129D7645" w:rsidR="66069F28">
        <w:rPr>
          <w:rFonts w:ascii="Arial" w:hAnsi="Arial" w:eastAsia="Arial" w:cs="Arial"/>
          <w:b w:val="0"/>
          <w:bCs w:val="0"/>
          <w:i w:val="0"/>
          <w:iCs w:val="0"/>
          <w:noProof w:val="0"/>
          <w:color w:val="auto"/>
          <w:sz w:val="24"/>
          <w:szCs w:val="24"/>
          <w:lang w:val="en-US"/>
        </w:rPr>
        <w:t>consum</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foarte</w:t>
      </w:r>
      <w:proofErr w:type="spellEnd"/>
      <w:r w:rsidRPr="129D7645" w:rsidR="66069F28">
        <w:rPr>
          <w:rFonts w:ascii="Arial" w:hAnsi="Arial" w:eastAsia="Arial" w:cs="Arial"/>
          <w:b w:val="0"/>
          <w:bCs w:val="0"/>
          <w:i w:val="0"/>
          <w:iCs w:val="0"/>
          <w:noProof w:val="0"/>
          <w:color w:val="auto"/>
          <w:sz w:val="24"/>
          <w:szCs w:val="24"/>
          <w:lang w:val="en-US"/>
        </w:rPr>
        <w:t xml:space="preserve"> mic de </w:t>
      </w:r>
      <w:proofErr w:type="spellStart"/>
      <w:r w:rsidRPr="129D7645" w:rsidR="66069F28">
        <w:rPr>
          <w:rFonts w:ascii="Arial" w:hAnsi="Arial" w:eastAsia="Arial" w:cs="Arial"/>
          <w:b w:val="0"/>
          <w:bCs w:val="0"/>
          <w:i w:val="0"/>
          <w:iCs w:val="0"/>
          <w:noProof w:val="0"/>
          <w:color w:val="auto"/>
          <w:sz w:val="24"/>
          <w:szCs w:val="24"/>
          <w:lang w:val="en-US"/>
        </w:rPr>
        <w:t>energie</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37ED2998">
        <w:rPr>
          <w:rFonts w:ascii="Arial" w:hAnsi="Arial" w:eastAsia="Arial" w:cs="Arial"/>
          <w:b w:val="0"/>
          <w:bCs w:val="0"/>
          <w:i w:val="0"/>
          <w:iCs w:val="0"/>
          <w:noProof w:val="0"/>
          <w:color w:val="auto"/>
          <w:sz w:val="24"/>
          <w:szCs w:val="24"/>
          <w:lang w:val="en-US"/>
        </w:rPr>
        <w:t>ș</w:t>
      </w:r>
      <w:r w:rsidRPr="129D7645" w:rsidR="66069F28">
        <w:rPr>
          <w:rFonts w:ascii="Arial" w:hAnsi="Arial" w:eastAsia="Arial" w:cs="Arial"/>
          <w:b w:val="0"/>
          <w:bCs w:val="0"/>
          <w:i w:val="0"/>
          <w:iCs w:val="0"/>
          <w:noProof w:val="0"/>
          <w:color w:val="auto"/>
          <w:sz w:val="24"/>
          <w:szCs w:val="24"/>
          <w:lang w:val="en-US"/>
        </w:rPr>
        <w:t>i</w:t>
      </w:r>
      <w:proofErr w:type="spellEnd"/>
      <w:r w:rsidRPr="129D7645" w:rsidR="66069F28">
        <w:rPr>
          <w:rFonts w:ascii="Arial" w:hAnsi="Arial" w:eastAsia="Arial" w:cs="Arial"/>
          <w:b w:val="0"/>
          <w:bCs w:val="0"/>
          <w:i w:val="0"/>
          <w:iCs w:val="0"/>
          <w:noProof w:val="0"/>
          <w:color w:val="auto"/>
          <w:sz w:val="24"/>
          <w:szCs w:val="24"/>
          <w:lang w:val="en-US"/>
        </w:rPr>
        <w:t xml:space="preserve"> o </w:t>
      </w:r>
      <w:proofErr w:type="spellStart"/>
      <w:r w:rsidRPr="129D7645" w:rsidR="66069F28">
        <w:rPr>
          <w:rFonts w:ascii="Arial" w:hAnsi="Arial" w:eastAsia="Arial" w:cs="Arial"/>
          <w:b w:val="0"/>
          <w:bCs w:val="0"/>
          <w:i w:val="0"/>
          <w:iCs w:val="0"/>
          <w:noProof w:val="0"/>
          <w:color w:val="auto"/>
          <w:sz w:val="24"/>
          <w:szCs w:val="24"/>
          <w:lang w:val="en-US"/>
        </w:rPr>
        <w:t>durat</w:t>
      </w:r>
      <w:r w:rsidRPr="129D7645" w:rsidR="0AAB0B11">
        <w:rPr>
          <w:rFonts w:ascii="Arial" w:hAnsi="Arial" w:eastAsia="Arial" w:cs="Arial"/>
          <w:b w:val="0"/>
          <w:bCs w:val="0"/>
          <w:i w:val="0"/>
          <w:iCs w:val="0"/>
          <w:noProof w:val="0"/>
          <w:color w:val="auto"/>
          <w:sz w:val="24"/>
          <w:szCs w:val="24"/>
          <w:lang w:val="en-US"/>
        </w:rPr>
        <w:t>ă</w:t>
      </w:r>
      <w:proofErr w:type="spellEnd"/>
      <w:r w:rsidRPr="129D7645" w:rsidR="66069F28">
        <w:rPr>
          <w:rFonts w:ascii="Arial" w:hAnsi="Arial" w:eastAsia="Arial" w:cs="Arial"/>
          <w:b w:val="0"/>
          <w:bCs w:val="0"/>
          <w:i w:val="0"/>
          <w:iCs w:val="0"/>
          <w:noProof w:val="0"/>
          <w:color w:val="auto"/>
          <w:sz w:val="24"/>
          <w:szCs w:val="24"/>
          <w:lang w:val="en-US"/>
        </w:rPr>
        <w:t xml:space="preserve"> mare de </w:t>
      </w:r>
      <w:proofErr w:type="spellStart"/>
      <w:r w:rsidRPr="129D7645" w:rsidR="66069F28">
        <w:rPr>
          <w:rFonts w:ascii="Arial" w:hAnsi="Arial" w:eastAsia="Arial" w:cs="Arial"/>
          <w:b w:val="0"/>
          <w:bCs w:val="0"/>
          <w:i w:val="0"/>
          <w:iCs w:val="0"/>
          <w:noProof w:val="0"/>
          <w:color w:val="auto"/>
          <w:sz w:val="24"/>
          <w:szCs w:val="24"/>
          <w:lang w:val="en-US"/>
        </w:rPr>
        <w:t>via</w:t>
      </w:r>
      <w:r w:rsidRPr="129D7645" w:rsidR="5B574771">
        <w:rPr>
          <w:rFonts w:ascii="Arial" w:hAnsi="Arial" w:eastAsia="Arial" w:cs="Arial"/>
          <w:b w:val="0"/>
          <w:bCs w:val="0"/>
          <w:i w:val="0"/>
          <w:iCs w:val="0"/>
          <w:noProof w:val="0"/>
          <w:color w:val="auto"/>
          <w:sz w:val="24"/>
          <w:szCs w:val="24"/>
          <w:lang w:val="en-US"/>
        </w:rPr>
        <w:t>ță</w:t>
      </w:r>
      <w:proofErr w:type="spellEnd"/>
      <w:r w:rsidRPr="129D7645" w:rsidR="66069F28">
        <w:rPr>
          <w:rFonts w:ascii="Arial" w:hAnsi="Arial" w:eastAsia="Arial" w:cs="Arial"/>
          <w:b w:val="0"/>
          <w:bCs w:val="0"/>
          <w:i w:val="0"/>
          <w:iCs w:val="0"/>
          <w:noProof w:val="0"/>
          <w:color w:val="auto"/>
          <w:sz w:val="24"/>
          <w:szCs w:val="24"/>
          <w:lang w:val="en-US"/>
        </w:rPr>
        <w:t xml:space="preserve">, pe de </w:t>
      </w:r>
      <w:proofErr w:type="spellStart"/>
      <w:r w:rsidRPr="129D7645" w:rsidR="66069F28">
        <w:rPr>
          <w:rFonts w:ascii="Arial" w:hAnsi="Arial" w:eastAsia="Arial" w:cs="Arial"/>
          <w:b w:val="0"/>
          <w:bCs w:val="0"/>
          <w:i w:val="0"/>
          <w:iCs w:val="0"/>
          <w:noProof w:val="0"/>
          <w:color w:val="auto"/>
          <w:sz w:val="24"/>
          <w:szCs w:val="24"/>
          <w:lang w:val="en-US"/>
        </w:rPr>
        <w:t>alt</w:t>
      </w:r>
      <w:r w:rsidRPr="129D7645" w:rsidR="13A33C75">
        <w:rPr>
          <w:rFonts w:ascii="Arial" w:hAnsi="Arial" w:eastAsia="Arial" w:cs="Arial"/>
          <w:b w:val="0"/>
          <w:bCs w:val="0"/>
          <w:i w:val="0"/>
          <w:iCs w:val="0"/>
          <w:noProof w:val="0"/>
          <w:color w:val="auto"/>
          <w:sz w:val="24"/>
          <w:szCs w:val="24"/>
          <w:lang w:val="en-US"/>
        </w:rPr>
        <w:t>ă</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parte</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pentru</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c</w:t>
      </w:r>
      <w:r w:rsidRPr="129D7645" w:rsidR="7E68DC27">
        <w:rPr>
          <w:rFonts w:ascii="Arial" w:hAnsi="Arial" w:eastAsia="Arial" w:cs="Arial"/>
          <w:b w:val="0"/>
          <w:bCs w:val="0"/>
          <w:i w:val="0"/>
          <w:iCs w:val="0"/>
          <w:noProof w:val="0"/>
          <w:color w:val="auto"/>
          <w:sz w:val="24"/>
          <w:szCs w:val="24"/>
          <w:lang w:val="en-US"/>
        </w:rPr>
        <w:t>ă</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tehnologia</w:t>
      </w:r>
      <w:proofErr w:type="spellEnd"/>
      <w:r w:rsidRPr="129D7645" w:rsidR="66069F28">
        <w:rPr>
          <w:rFonts w:ascii="Arial" w:hAnsi="Arial" w:eastAsia="Arial" w:cs="Arial"/>
          <w:b w:val="0"/>
          <w:bCs w:val="0"/>
          <w:i w:val="0"/>
          <w:iCs w:val="0"/>
          <w:noProof w:val="0"/>
          <w:color w:val="auto"/>
          <w:sz w:val="24"/>
          <w:szCs w:val="24"/>
          <w:lang w:val="en-US"/>
        </w:rPr>
        <w:t xml:space="preserve"> smart </w:t>
      </w:r>
      <w:proofErr w:type="spellStart"/>
      <w:r w:rsidRPr="129D7645" w:rsidR="66069F28">
        <w:rPr>
          <w:rFonts w:ascii="Arial" w:hAnsi="Arial" w:eastAsia="Arial" w:cs="Arial"/>
          <w:b w:val="0"/>
          <w:bCs w:val="0"/>
          <w:i w:val="0"/>
          <w:iCs w:val="0"/>
          <w:noProof w:val="0"/>
          <w:color w:val="auto"/>
          <w:sz w:val="24"/>
          <w:szCs w:val="24"/>
          <w:lang w:val="en-US"/>
        </w:rPr>
        <w:t>permite</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stingerea</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automat</w:t>
      </w:r>
      <w:r w:rsidRPr="129D7645" w:rsidR="2F7D5212">
        <w:rPr>
          <w:rFonts w:ascii="Arial" w:hAnsi="Arial" w:eastAsia="Arial" w:cs="Arial"/>
          <w:b w:val="0"/>
          <w:bCs w:val="0"/>
          <w:i w:val="0"/>
          <w:iCs w:val="0"/>
          <w:noProof w:val="0"/>
          <w:color w:val="auto"/>
          <w:sz w:val="24"/>
          <w:szCs w:val="24"/>
          <w:lang w:val="en-US"/>
        </w:rPr>
        <w:t>ă</w:t>
      </w:r>
      <w:proofErr w:type="spellEnd"/>
      <w:r w:rsidRPr="129D7645" w:rsidR="66069F28">
        <w:rPr>
          <w:rFonts w:ascii="Arial" w:hAnsi="Arial" w:eastAsia="Arial" w:cs="Arial"/>
          <w:b w:val="0"/>
          <w:bCs w:val="0"/>
          <w:i w:val="0"/>
          <w:iCs w:val="0"/>
          <w:noProof w:val="0"/>
          <w:color w:val="auto"/>
          <w:sz w:val="24"/>
          <w:szCs w:val="24"/>
          <w:lang w:val="en-US"/>
        </w:rPr>
        <w:t xml:space="preserve"> a </w:t>
      </w:r>
      <w:proofErr w:type="spellStart"/>
      <w:r w:rsidRPr="129D7645" w:rsidR="66069F28">
        <w:rPr>
          <w:rFonts w:ascii="Arial" w:hAnsi="Arial" w:eastAsia="Arial" w:cs="Arial"/>
          <w:b w:val="0"/>
          <w:bCs w:val="0"/>
          <w:i w:val="0"/>
          <w:iCs w:val="0"/>
          <w:noProof w:val="0"/>
          <w:color w:val="auto"/>
          <w:sz w:val="24"/>
          <w:szCs w:val="24"/>
          <w:lang w:val="en-US"/>
        </w:rPr>
        <w:t>luminii</w:t>
      </w:r>
      <w:proofErr w:type="spellEnd"/>
      <w:r w:rsidRPr="129D7645" w:rsidR="66069F28">
        <w:rPr>
          <w:rFonts w:ascii="Arial" w:hAnsi="Arial" w:eastAsia="Arial" w:cs="Arial"/>
          <w:b w:val="0"/>
          <w:bCs w:val="0"/>
          <w:i w:val="0"/>
          <w:iCs w:val="0"/>
          <w:noProof w:val="0"/>
          <w:color w:val="auto"/>
          <w:sz w:val="24"/>
          <w:szCs w:val="24"/>
          <w:lang w:val="en-US"/>
        </w:rPr>
        <w:t xml:space="preserve"> cand </w:t>
      </w:r>
      <w:proofErr w:type="spellStart"/>
      <w:r w:rsidRPr="129D7645" w:rsidR="66069F28">
        <w:rPr>
          <w:rFonts w:ascii="Arial" w:hAnsi="Arial" w:eastAsia="Arial" w:cs="Arial"/>
          <w:b w:val="0"/>
          <w:bCs w:val="0"/>
          <w:i w:val="0"/>
          <w:iCs w:val="0"/>
          <w:noProof w:val="0"/>
          <w:color w:val="auto"/>
          <w:sz w:val="24"/>
          <w:szCs w:val="24"/>
          <w:lang w:val="en-US"/>
        </w:rPr>
        <w:t>ie</w:t>
      </w:r>
      <w:r w:rsidRPr="129D7645" w:rsidR="5F542305">
        <w:rPr>
          <w:rFonts w:ascii="Arial" w:hAnsi="Arial" w:eastAsia="Arial" w:cs="Arial"/>
          <w:b w:val="0"/>
          <w:bCs w:val="0"/>
          <w:i w:val="0"/>
          <w:iCs w:val="0"/>
          <w:noProof w:val="0"/>
          <w:color w:val="auto"/>
          <w:sz w:val="24"/>
          <w:szCs w:val="24"/>
          <w:lang w:val="en-US"/>
        </w:rPr>
        <w:t>ș</w:t>
      </w:r>
      <w:r w:rsidRPr="129D7645" w:rsidR="66069F28">
        <w:rPr>
          <w:rFonts w:ascii="Arial" w:hAnsi="Arial" w:eastAsia="Arial" w:cs="Arial"/>
          <w:b w:val="0"/>
          <w:bCs w:val="0"/>
          <w:i w:val="0"/>
          <w:iCs w:val="0"/>
          <w:noProof w:val="0"/>
          <w:color w:val="auto"/>
          <w:sz w:val="24"/>
          <w:szCs w:val="24"/>
          <w:lang w:val="en-US"/>
        </w:rPr>
        <w:t>i</w:t>
      </w:r>
      <w:proofErr w:type="spellEnd"/>
      <w:r w:rsidRPr="129D7645" w:rsidR="66069F28">
        <w:rPr>
          <w:rFonts w:ascii="Arial" w:hAnsi="Arial" w:eastAsia="Arial" w:cs="Arial"/>
          <w:b w:val="0"/>
          <w:bCs w:val="0"/>
          <w:i w:val="0"/>
          <w:iCs w:val="0"/>
          <w:noProof w:val="0"/>
          <w:color w:val="auto"/>
          <w:sz w:val="24"/>
          <w:szCs w:val="24"/>
          <w:lang w:val="en-US"/>
        </w:rPr>
        <w:t xml:space="preserve"> din </w:t>
      </w:r>
      <w:proofErr w:type="spellStart"/>
      <w:r w:rsidRPr="129D7645" w:rsidR="4F836E1B">
        <w:rPr>
          <w:rFonts w:ascii="Arial" w:hAnsi="Arial" w:eastAsia="Arial" w:cs="Arial"/>
          <w:b w:val="0"/>
          <w:bCs w:val="0"/>
          <w:i w:val="0"/>
          <w:iCs w:val="0"/>
          <w:noProof w:val="0"/>
          <w:color w:val="auto"/>
          <w:sz w:val="24"/>
          <w:szCs w:val="24"/>
          <w:lang w:val="en-US"/>
        </w:rPr>
        <w:t>î</w:t>
      </w:r>
      <w:r w:rsidRPr="129D7645" w:rsidR="66069F28">
        <w:rPr>
          <w:rFonts w:ascii="Arial" w:hAnsi="Arial" w:eastAsia="Arial" w:cs="Arial"/>
          <w:b w:val="0"/>
          <w:bCs w:val="0"/>
          <w:i w:val="0"/>
          <w:iCs w:val="0"/>
          <w:noProof w:val="0"/>
          <w:color w:val="auto"/>
          <w:sz w:val="24"/>
          <w:szCs w:val="24"/>
          <w:lang w:val="en-US"/>
        </w:rPr>
        <w:t>nc</w:t>
      </w:r>
      <w:r w:rsidRPr="129D7645" w:rsidR="654E20FF">
        <w:rPr>
          <w:rFonts w:ascii="Arial" w:hAnsi="Arial" w:eastAsia="Arial" w:cs="Arial"/>
          <w:b w:val="0"/>
          <w:bCs w:val="0"/>
          <w:i w:val="0"/>
          <w:iCs w:val="0"/>
          <w:noProof w:val="0"/>
          <w:color w:val="auto"/>
          <w:sz w:val="24"/>
          <w:szCs w:val="24"/>
          <w:lang w:val="en-US"/>
        </w:rPr>
        <w:t>ă</w:t>
      </w:r>
      <w:r w:rsidRPr="129D7645" w:rsidR="66069F28">
        <w:rPr>
          <w:rFonts w:ascii="Arial" w:hAnsi="Arial" w:eastAsia="Arial" w:cs="Arial"/>
          <w:b w:val="0"/>
          <w:bCs w:val="0"/>
          <w:i w:val="0"/>
          <w:iCs w:val="0"/>
          <w:noProof w:val="0"/>
          <w:color w:val="auto"/>
          <w:sz w:val="24"/>
          <w:szCs w:val="24"/>
          <w:lang w:val="en-US"/>
        </w:rPr>
        <w:t>pere</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sau</w:t>
      </w:r>
      <w:proofErr w:type="spellEnd"/>
      <w:r w:rsidRPr="129D7645" w:rsidR="66069F28">
        <w:rPr>
          <w:rFonts w:ascii="Arial" w:hAnsi="Arial" w:eastAsia="Arial" w:cs="Arial"/>
          <w:b w:val="0"/>
          <w:bCs w:val="0"/>
          <w:i w:val="0"/>
          <w:iCs w:val="0"/>
          <w:noProof w:val="0"/>
          <w:color w:val="auto"/>
          <w:sz w:val="24"/>
          <w:szCs w:val="24"/>
          <w:lang w:val="en-US"/>
        </w:rPr>
        <w:t xml:space="preserve"> de la </w:t>
      </w:r>
      <w:proofErr w:type="spellStart"/>
      <w:r w:rsidRPr="129D7645" w:rsidR="66069F28">
        <w:rPr>
          <w:rFonts w:ascii="Arial" w:hAnsi="Arial" w:eastAsia="Arial" w:cs="Arial"/>
          <w:b w:val="0"/>
          <w:bCs w:val="0"/>
          <w:i w:val="0"/>
          <w:iCs w:val="0"/>
          <w:noProof w:val="0"/>
          <w:color w:val="auto"/>
          <w:sz w:val="24"/>
          <w:szCs w:val="24"/>
          <w:lang w:val="en-US"/>
        </w:rPr>
        <w:t>distan</w:t>
      </w:r>
      <w:r w:rsidRPr="129D7645" w:rsidR="00E6F7F3">
        <w:rPr>
          <w:rFonts w:ascii="Arial" w:hAnsi="Arial" w:eastAsia="Arial" w:cs="Arial"/>
          <w:b w:val="0"/>
          <w:bCs w:val="0"/>
          <w:i w:val="0"/>
          <w:iCs w:val="0"/>
          <w:noProof w:val="0"/>
          <w:color w:val="auto"/>
          <w:sz w:val="24"/>
          <w:szCs w:val="24"/>
          <w:lang w:val="en-US"/>
        </w:rPr>
        <w:t>ță</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daca</w:t>
      </w:r>
      <w:proofErr w:type="spellEnd"/>
      <w:r w:rsidRPr="129D7645" w:rsidR="66069F28">
        <w:rPr>
          <w:rFonts w:ascii="Arial" w:hAnsi="Arial" w:eastAsia="Arial" w:cs="Arial"/>
          <w:b w:val="0"/>
          <w:bCs w:val="0"/>
          <w:i w:val="0"/>
          <w:iCs w:val="0"/>
          <w:noProof w:val="0"/>
          <w:color w:val="auto"/>
          <w:sz w:val="24"/>
          <w:szCs w:val="24"/>
          <w:lang w:val="en-US"/>
        </w:rPr>
        <w:t xml:space="preserve"> o </w:t>
      </w:r>
      <w:proofErr w:type="spellStart"/>
      <w:r w:rsidRPr="129D7645" w:rsidR="66069F28">
        <w:rPr>
          <w:rFonts w:ascii="Arial" w:hAnsi="Arial" w:eastAsia="Arial" w:cs="Arial"/>
          <w:b w:val="0"/>
          <w:bCs w:val="0"/>
          <w:i w:val="0"/>
          <w:iCs w:val="0"/>
          <w:noProof w:val="0"/>
          <w:color w:val="auto"/>
          <w:sz w:val="24"/>
          <w:szCs w:val="24"/>
          <w:lang w:val="en-US"/>
        </w:rPr>
        <w:t>uiti</w:t>
      </w:r>
      <w:proofErr w:type="spellEnd"/>
      <w:r w:rsidRPr="129D7645" w:rsidR="66069F28">
        <w:rPr>
          <w:rFonts w:ascii="Arial" w:hAnsi="Arial" w:eastAsia="Arial" w:cs="Arial"/>
          <w:b w:val="0"/>
          <w:bCs w:val="0"/>
          <w:i w:val="0"/>
          <w:iCs w:val="0"/>
          <w:noProof w:val="0"/>
          <w:color w:val="auto"/>
          <w:sz w:val="24"/>
          <w:szCs w:val="24"/>
          <w:lang w:val="en-US"/>
        </w:rPr>
        <w:t xml:space="preserve"> </w:t>
      </w:r>
      <w:proofErr w:type="spellStart"/>
      <w:r w:rsidRPr="129D7645" w:rsidR="66069F28">
        <w:rPr>
          <w:rFonts w:ascii="Arial" w:hAnsi="Arial" w:eastAsia="Arial" w:cs="Arial"/>
          <w:b w:val="0"/>
          <w:bCs w:val="0"/>
          <w:i w:val="0"/>
          <w:iCs w:val="0"/>
          <w:noProof w:val="0"/>
          <w:color w:val="auto"/>
          <w:sz w:val="24"/>
          <w:szCs w:val="24"/>
          <w:lang w:val="en-US"/>
        </w:rPr>
        <w:t>aprins</w:t>
      </w:r>
      <w:r w:rsidRPr="129D7645" w:rsidR="3FA6B5DA">
        <w:rPr>
          <w:rFonts w:ascii="Arial" w:hAnsi="Arial" w:eastAsia="Arial" w:cs="Arial"/>
          <w:b w:val="0"/>
          <w:bCs w:val="0"/>
          <w:i w:val="0"/>
          <w:iCs w:val="0"/>
          <w:noProof w:val="0"/>
          <w:color w:val="auto"/>
          <w:sz w:val="24"/>
          <w:szCs w:val="24"/>
          <w:lang w:val="en-US"/>
        </w:rPr>
        <w:t>ă</w:t>
      </w:r>
      <w:proofErr w:type="spellEnd"/>
      <w:r w:rsidRPr="129D7645" w:rsidR="66069F28">
        <w:rPr>
          <w:rFonts w:ascii="Arial" w:hAnsi="Arial" w:eastAsia="Arial" w:cs="Arial"/>
          <w:b w:val="0"/>
          <w:bCs w:val="0"/>
          <w:i w:val="0"/>
          <w:iCs w:val="0"/>
          <w:noProof w:val="0"/>
          <w:color w:val="auto"/>
          <w:sz w:val="24"/>
          <w:szCs w:val="24"/>
          <w:lang w:val="en-US"/>
        </w:rPr>
        <w:t xml:space="preserve"> din </w:t>
      </w:r>
      <w:proofErr w:type="spellStart"/>
      <w:r w:rsidRPr="129D7645" w:rsidR="66069F28">
        <w:rPr>
          <w:rFonts w:ascii="Arial" w:hAnsi="Arial" w:eastAsia="Arial" w:cs="Arial"/>
          <w:b w:val="0"/>
          <w:bCs w:val="0"/>
          <w:i w:val="0"/>
          <w:iCs w:val="0"/>
          <w:noProof w:val="0"/>
          <w:color w:val="auto"/>
          <w:sz w:val="24"/>
          <w:szCs w:val="24"/>
          <w:lang w:val="en-US"/>
        </w:rPr>
        <w:t>gre</w:t>
      </w:r>
      <w:r w:rsidRPr="129D7645" w:rsidR="52AD9B50">
        <w:rPr>
          <w:rFonts w:ascii="Arial" w:hAnsi="Arial" w:eastAsia="Arial" w:cs="Arial"/>
          <w:b w:val="0"/>
          <w:bCs w:val="0"/>
          <w:i w:val="0"/>
          <w:iCs w:val="0"/>
          <w:noProof w:val="0"/>
          <w:color w:val="auto"/>
          <w:sz w:val="24"/>
          <w:szCs w:val="24"/>
          <w:lang w:val="en-US"/>
        </w:rPr>
        <w:t>ș</w:t>
      </w:r>
      <w:r w:rsidRPr="129D7645" w:rsidR="66069F28">
        <w:rPr>
          <w:rFonts w:ascii="Arial" w:hAnsi="Arial" w:eastAsia="Arial" w:cs="Arial"/>
          <w:b w:val="0"/>
          <w:bCs w:val="0"/>
          <w:i w:val="0"/>
          <w:iCs w:val="0"/>
          <w:noProof w:val="0"/>
          <w:color w:val="auto"/>
          <w:sz w:val="24"/>
          <w:szCs w:val="24"/>
          <w:lang w:val="en-US"/>
        </w:rPr>
        <w:t>eal</w:t>
      </w:r>
      <w:r w:rsidRPr="129D7645" w:rsidR="55B748A7">
        <w:rPr>
          <w:rFonts w:ascii="Arial" w:hAnsi="Arial" w:eastAsia="Arial" w:cs="Arial"/>
          <w:b w:val="0"/>
          <w:bCs w:val="0"/>
          <w:i w:val="0"/>
          <w:iCs w:val="0"/>
          <w:noProof w:val="0"/>
          <w:color w:val="auto"/>
          <w:sz w:val="24"/>
          <w:szCs w:val="24"/>
          <w:lang w:val="en-US"/>
        </w:rPr>
        <w:t>ă</w:t>
      </w:r>
      <w:proofErr w:type="spellEnd"/>
      <w:r w:rsidRPr="129D7645" w:rsidR="55B748A7">
        <w:rPr>
          <w:rFonts w:ascii="Arial" w:hAnsi="Arial" w:eastAsia="Arial" w:cs="Arial"/>
          <w:b w:val="0"/>
          <w:bCs w:val="0"/>
          <w:i w:val="0"/>
          <w:iCs w:val="0"/>
          <w:noProof w:val="0"/>
          <w:color w:val="auto"/>
          <w:sz w:val="24"/>
          <w:szCs w:val="24"/>
          <w:lang w:val="en-US"/>
        </w:rPr>
        <w:t>. (</w:t>
      </w:r>
      <w:hyperlink r:id="R8f1bbea427ea4be2">
        <w:r w:rsidRPr="129D7645" w:rsidR="55B748A7">
          <w:rPr>
            <w:rStyle w:val="Hyperlink"/>
            <w:rFonts w:ascii="Arial" w:hAnsi="Arial" w:eastAsia="Arial" w:cs="Arial"/>
            <w:b w:val="0"/>
            <w:bCs w:val="0"/>
            <w:i w:val="0"/>
            <w:iCs w:val="0"/>
            <w:noProof w:val="0"/>
            <w:sz w:val="24"/>
            <w:szCs w:val="24"/>
            <w:lang w:val="en-US"/>
          </w:rPr>
          <w:t>https://www.vivre.ro/blog/iluminatul-inteligent-si-casa-inteligenta-cum-iti-usureaza-viata-automatizarea-locuintei</w:t>
        </w:r>
      </w:hyperlink>
      <w:r w:rsidRPr="129D7645" w:rsidR="55B748A7">
        <w:rPr>
          <w:rFonts w:ascii="Arial" w:hAnsi="Arial" w:eastAsia="Arial" w:cs="Arial"/>
          <w:b w:val="0"/>
          <w:bCs w:val="0"/>
          <w:i w:val="0"/>
          <w:iCs w:val="0"/>
          <w:noProof w:val="0"/>
          <w:color w:val="auto"/>
          <w:sz w:val="24"/>
          <w:szCs w:val="24"/>
          <w:lang w:val="en-US"/>
        </w:rPr>
        <w:t>)</w:t>
      </w:r>
    </w:p>
    <w:p w:rsidRPr="007942C3" w:rsidR="00355699" w:rsidP="786153EC" w:rsidRDefault="00E00D6A" w14:paraId="0A12B1C3" w14:textId="77777777">
      <w:pPr>
        <w:pStyle w:val="Heading1"/>
        <w:numPr>
          <w:ilvl w:val="0"/>
          <w:numId w:val="1"/>
        </w:numPr>
        <w:tabs>
          <w:tab w:val="left" w:pos="501"/>
        </w:tabs>
        <w:spacing w:before="240"/>
        <w:ind w:left="490" w:hanging="274"/>
        <w:rPr>
          <w:rFonts w:ascii="Arial" w:hAnsi="Arial" w:eastAsia="Arial" w:cs="Arial"/>
          <w:b w:val="0"/>
          <w:bCs w:val="0"/>
          <w:lang w:val="ro-RO"/>
        </w:rPr>
      </w:pPr>
      <w:bookmarkStart w:name="_Toc53917599" w:id="8"/>
      <w:r w:rsidRPr="786153EC" w:rsidR="00E00D6A">
        <w:rPr>
          <w:rFonts w:ascii="Arial" w:hAnsi="Arial" w:eastAsia="Arial" w:cs="Arial"/>
          <w:spacing w:val="-1"/>
          <w:lang w:val="ro-RO"/>
        </w:rPr>
        <w:t>Interpretarea</w:t>
      </w:r>
      <w:r w:rsidRPr="786153EC" w:rsidR="006A2293">
        <w:rPr>
          <w:rFonts w:ascii="Arial" w:hAnsi="Arial" w:eastAsia="Arial" w:cs="Arial"/>
          <w:spacing w:val="1"/>
          <w:lang w:val="ro-RO"/>
        </w:rPr>
        <w:t xml:space="preserve"> </w:t>
      </w:r>
      <w:r w:rsidRPr="786153EC" w:rsidR="006A2293">
        <w:rPr>
          <w:rFonts w:ascii="Arial" w:hAnsi="Arial" w:eastAsia="Arial" w:cs="Arial"/>
          <w:spacing w:val="-1"/>
          <w:lang w:val="ro-RO"/>
        </w:rPr>
        <w:t>cerințelor</w:t>
      </w:r>
      <w:bookmarkEnd w:id="8"/>
    </w:p>
    <w:p w:rsidR="006A2293" w:rsidP="786153EC" w:rsidRDefault="00A254C3" w14:paraId="0A3A3366" w14:textId="58A12987">
      <w:pPr>
        <w:pStyle w:val="BodyText"/>
        <w:spacing w:line="258" w:lineRule="auto"/>
        <w:ind w:left="810" w:right="117"/>
        <w:rPr>
          <w:rFonts w:ascii="Arial" w:hAnsi="Arial" w:eastAsia="Arial" w:cs="Arial"/>
          <w:color w:val="A6A6A6"/>
          <w:spacing w:val="-1"/>
          <w:lang w:val="ro-RO"/>
        </w:rPr>
      </w:pPr>
      <w:r w:rsidRPr="786153EC" w:rsidR="00A254C3">
        <w:rPr>
          <w:rFonts w:ascii="Arial" w:hAnsi="Arial" w:eastAsia="Arial" w:cs="Arial"/>
          <w:color w:val="A6A6A6"/>
          <w:spacing w:val="-1"/>
          <w:lang w:val="ro-RO"/>
        </w:rPr>
        <w:t>Prezentare, i</w:t>
      </w:r>
      <w:r w:rsidRPr="786153EC" w:rsidR="00E00D6A">
        <w:rPr>
          <w:rFonts w:ascii="Arial" w:hAnsi="Arial" w:eastAsia="Arial" w:cs="Arial"/>
          <w:color w:val="A6A6A6"/>
          <w:spacing w:val="-1"/>
          <w:lang w:val="ro-RO"/>
        </w:rPr>
        <w:t>nterpretarea și</w:t>
      </w:r>
      <w:r w:rsidRPr="786153EC" w:rsidR="006A2293">
        <w:rPr>
          <w:rFonts w:ascii="Arial" w:hAnsi="Arial" w:eastAsia="Arial" w:cs="Arial"/>
          <w:color w:val="A6A6A6"/>
          <w:spacing w:val="54"/>
          <w:lang w:val="ro-RO"/>
        </w:rPr>
        <w:t xml:space="preserve"> </w:t>
      </w:r>
      <w:r w:rsidRPr="786153EC" w:rsidR="006A2293">
        <w:rPr>
          <w:rFonts w:ascii="Arial" w:hAnsi="Arial" w:eastAsia="Arial" w:cs="Arial"/>
          <w:color w:val="A6A6A6"/>
          <w:spacing w:val="-1"/>
          <w:lang w:val="ro-RO"/>
        </w:rPr>
        <w:t>„</w:t>
      </w:r>
      <w:r w:rsidRPr="786153EC" w:rsidR="00A52524">
        <w:rPr>
          <w:rFonts w:ascii="Arial" w:hAnsi="Arial" w:eastAsia="Arial" w:cs="Arial"/>
          <w:color w:val="A6A6A6"/>
          <w:spacing w:val="-1"/>
          <w:lang w:val="ro-RO"/>
        </w:rPr>
        <w:t>igienizarea</w:t>
      </w:r>
      <w:r w:rsidRPr="786153EC" w:rsidR="006A2293">
        <w:rPr>
          <w:rFonts w:ascii="Arial" w:hAnsi="Arial" w:eastAsia="Arial" w:cs="Arial"/>
          <w:color w:val="A6A6A6"/>
          <w:spacing w:val="-1"/>
          <w:lang w:val="ro-RO"/>
        </w:rPr>
        <w:t>”</w:t>
      </w:r>
      <w:r w:rsidRPr="786153EC" w:rsidR="006A2293">
        <w:rPr>
          <w:rFonts w:ascii="Arial" w:hAnsi="Arial" w:eastAsia="Arial" w:cs="Arial"/>
          <w:color w:val="A6A6A6"/>
          <w:spacing w:val="53"/>
          <w:lang w:val="ro-RO"/>
        </w:rPr>
        <w:t xml:space="preserve"> </w:t>
      </w:r>
      <w:r w:rsidRPr="786153EC" w:rsidR="006A2293">
        <w:rPr>
          <w:rFonts w:ascii="Arial" w:hAnsi="Arial" w:eastAsia="Arial" w:cs="Arial"/>
          <w:color w:val="A6A6A6"/>
          <w:spacing w:val="-1"/>
          <w:lang w:val="ro-RO"/>
        </w:rPr>
        <w:t>cerințelor</w:t>
      </w:r>
      <w:r w:rsidRPr="786153EC" w:rsidR="00EB13B0">
        <w:rPr>
          <w:rFonts w:ascii="Arial" w:hAnsi="Arial" w:eastAsia="Arial" w:cs="Arial"/>
          <w:color w:val="A6A6A6"/>
          <w:spacing w:val="-1"/>
          <w:lang w:val="ro-RO"/>
        </w:rPr>
        <w:t xml:space="preserve"> =&gt; Lista cerințelor</w:t>
      </w:r>
      <w:r w:rsidRPr="786153EC" w:rsidR="007942C3">
        <w:rPr>
          <w:rFonts w:ascii="Arial" w:hAnsi="Arial" w:eastAsia="Arial" w:cs="Arial"/>
          <w:color w:val="A6A6A6"/>
          <w:spacing w:val="-1"/>
          <w:lang w:val="ro-RO"/>
        </w:rPr>
        <w:t xml:space="preserve">. Cerințele sunt totalitatea </w:t>
      </w:r>
      <w:proofErr w:type="spellStart"/>
      <w:r w:rsidRPr="786153EC" w:rsidR="007942C3">
        <w:rPr>
          <w:rFonts w:ascii="Arial" w:hAnsi="Arial" w:eastAsia="Arial" w:cs="Arial"/>
          <w:color w:val="A6A6A6"/>
          <w:spacing w:val="-1"/>
          <w:lang w:val="ro-RO"/>
        </w:rPr>
        <w:t>feature</w:t>
      </w:r>
      <w:proofErr w:type="spellEnd"/>
      <w:r w:rsidRPr="786153EC" w:rsidR="007942C3">
        <w:rPr>
          <w:rFonts w:ascii="Arial" w:hAnsi="Arial" w:eastAsia="Arial" w:cs="Arial"/>
          <w:color w:val="A6A6A6"/>
          <w:spacing w:val="-1"/>
          <w:lang w:val="ro-RO"/>
        </w:rPr>
        <w:t>-urilor care ar putea fi implementate într-o soluție care are în vedere doar îndeplinirea scopului propus. Tot ce s-ar putea face, lucruri pe care le-ați aflat de la Colectarea cerințelor, intră în lista totală a cerințelor.</w:t>
      </w:r>
    </w:p>
    <w:p w:rsidRPr="007942C3" w:rsidR="007942C3" w:rsidP="129D7645" w:rsidRDefault="007942C3" w14:textId="0CE9E925" w14:paraId="5D68779E">
      <w:pPr>
        <w:pStyle w:val="BodyText"/>
        <w:spacing w:line="258" w:lineRule="auto"/>
        <w:ind w:left="810" w:right="117"/>
        <w:rPr>
          <w:rFonts w:ascii="Arial" w:hAnsi="Arial" w:eastAsia="Arial" w:cs="Arial"/>
          <w:color w:val="A6A6A6" w:themeColor="background1" w:themeTint="FF" w:themeShade="A6"/>
          <w:lang w:val="ro-RO"/>
        </w:rPr>
      </w:pPr>
      <w:r w:rsidRPr="786153EC" w:rsidR="007942C3">
        <w:rPr>
          <w:rFonts w:ascii="Arial" w:hAnsi="Arial" w:eastAsia="Arial" w:cs="Arial"/>
          <w:color w:val="A6A6A6"/>
          <w:spacing w:val="-1"/>
          <w:lang w:val="ro-RO"/>
        </w:rPr>
        <w:t>În funcție de natura lor pot fi grupate pe categorii. Se pot găsi asemănări și deosebiri între ele.</w:t>
      </w:r>
    </w:p>
    <w:p w:rsidR="1D4B09E8" w:rsidP="786153EC" w:rsidRDefault="1D4B09E8" w14:paraId="65ACE047" w14:textId="6E2D2538">
      <w:pPr>
        <w:pStyle w:val="BodyText"/>
        <w:bidi w:val="0"/>
        <w:spacing w:before="183" w:beforeAutospacing="off" w:after="0" w:afterAutospacing="off" w:line="258" w:lineRule="auto"/>
        <w:ind w:left="810" w:right="117"/>
        <w:jc w:val="left"/>
        <w:rPr>
          <w:rFonts w:ascii="Arial" w:hAnsi="Arial" w:eastAsia="Arial" w:cs="Arial"/>
          <w:color w:val="auto"/>
          <w:sz w:val="24"/>
          <w:szCs w:val="24"/>
          <w:lang w:val="ro-RO"/>
        </w:rPr>
      </w:pPr>
      <w:r w:rsidRPr="786153EC" w:rsidR="1D4B09E8">
        <w:rPr>
          <w:rFonts w:ascii="Arial" w:hAnsi="Arial" w:eastAsia="Arial" w:cs="Arial"/>
          <w:color w:val="auto"/>
          <w:sz w:val="24"/>
          <w:szCs w:val="24"/>
          <w:lang w:val="ro-RO"/>
        </w:rPr>
        <w:t xml:space="preserve">In urma </w:t>
      </w:r>
      <w:proofErr w:type="spellStart"/>
      <w:r w:rsidRPr="786153EC" w:rsidR="1D4B09E8">
        <w:rPr>
          <w:rFonts w:ascii="Arial" w:hAnsi="Arial" w:eastAsia="Arial" w:cs="Arial"/>
          <w:color w:val="auto"/>
          <w:sz w:val="24"/>
          <w:szCs w:val="24"/>
          <w:lang w:val="ro-RO"/>
        </w:rPr>
        <w:t>aplicarilor</w:t>
      </w:r>
      <w:proofErr w:type="spellEnd"/>
      <w:r w:rsidRPr="786153EC" w:rsidR="1D4B09E8">
        <w:rPr>
          <w:rFonts w:ascii="Arial" w:hAnsi="Arial" w:eastAsia="Arial" w:cs="Arial"/>
          <w:color w:val="auto"/>
          <w:sz w:val="24"/>
          <w:szCs w:val="24"/>
          <w:lang w:val="ro-RO"/>
        </w:rPr>
        <w:t xml:space="preserve"> metodelor de colectare a </w:t>
      </w:r>
      <w:proofErr w:type="spellStart"/>
      <w:r w:rsidRPr="786153EC" w:rsidR="1D4B09E8">
        <w:rPr>
          <w:rFonts w:ascii="Arial" w:hAnsi="Arial" w:eastAsia="Arial" w:cs="Arial"/>
          <w:color w:val="auto"/>
          <w:sz w:val="24"/>
          <w:szCs w:val="24"/>
          <w:lang w:val="ro-RO"/>
        </w:rPr>
        <w:t>cerintelor</w:t>
      </w:r>
      <w:proofErr w:type="spellEnd"/>
      <w:r w:rsidRPr="786153EC" w:rsidR="1D4B09E8">
        <w:rPr>
          <w:rFonts w:ascii="Arial" w:hAnsi="Arial" w:eastAsia="Arial" w:cs="Arial"/>
          <w:color w:val="auto"/>
          <w:sz w:val="24"/>
          <w:szCs w:val="24"/>
          <w:lang w:val="ro-RO"/>
        </w:rPr>
        <w:t xml:space="preserve">, s-a ajuns la un </w:t>
      </w:r>
      <w:r w:rsidRPr="786153EC" w:rsidR="6A721D98">
        <w:rPr>
          <w:rFonts w:ascii="Arial" w:hAnsi="Arial" w:eastAsia="Arial" w:cs="Arial"/>
          <w:color w:val="auto"/>
          <w:sz w:val="24"/>
          <w:szCs w:val="24"/>
          <w:lang w:val="ro-RO"/>
        </w:rPr>
        <w:t xml:space="preserve">set de </w:t>
      </w:r>
      <w:proofErr w:type="spellStart"/>
      <w:r w:rsidRPr="786153EC" w:rsidR="6A721D98">
        <w:rPr>
          <w:rFonts w:ascii="Arial" w:hAnsi="Arial" w:eastAsia="Arial" w:cs="Arial"/>
          <w:color w:val="auto"/>
          <w:sz w:val="24"/>
          <w:szCs w:val="24"/>
          <w:lang w:val="ro-RO"/>
        </w:rPr>
        <w:t>cerinte</w:t>
      </w:r>
      <w:proofErr w:type="spellEnd"/>
      <w:r w:rsidRPr="786153EC" w:rsidR="6A721D98">
        <w:rPr>
          <w:rFonts w:ascii="Arial" w:hAnsi="Arial" w:eastAsia="Arial" w:cs="Arial"/>
          <w:color w:val="auto"/>
          <w:sz w:val="24"/>
          <w:szCs w:val="24"/>
          <w:lang w:val="ro-RO"/>
        </w:rPr>
        <w:t xml:space="preserve"> posibile pe care le-am </w:t>
      </w:r>
      <w:proofErr w:type="spellStart"/>
      <w:r w:rsidRPr="786153EC" w:rsidR="6A721D98">
        <w:rPr>
          <w:rFonts w:ascii="Arial" w:hAnsi="Arial" w:eastAsia="Arial" w:cs="Arial"/>
          <w:color w:val="auto"/>
          <w:sz w:val="24"/>
          <w:szCs w:val="24"/>
          <w:lang w:val="ro-RO"/>
        </w:rPr>
        <w:t>incadrat</w:t>
      </w:r>
      <w:proofErr w:type="spellEnd"/>
      <w:r w:rsidRPr="786153EC" w:rsidR="6A721D98">
        <w:rPr>
          <w:rFonts w:ascii="Arial" w:hAnsi="Arial" w:eastAsia="Arial" w:cs="Arial"/>
          <w:color w:val="auto"/>
          <w:sz w:val="24"/>
          <w:szCs w:val="24"/>
          <w:lang w:val="ro-RO"/>
        </w:rPr>
        <w:t xml:space="preserve"> in diverse categorii. Din acest set, produsul va reflecta doar o parte din </w:t>
      </w:r>
      <w:proofErr w:type="spellStart"/>
      <w:r w:rsidRPr="786153EC" w:rsidR="6A721D98">
        <w:rPr>
          <w:rFonts w:ascii="Arial" w:hAnsi="Arial" w:eastAsia="Arial" w:cs="Arial"/>
          <w:color w:val="auto"/>
          <w:sz w:val="24"/>
          <w:szCs w:val="24"/>
          <w:lang w:val="ro-RO"/>
        </w:rPr>
        <w:t>cerintele</w:t>
      </w:r>
      <w:proofErr w:type="spellEnd"/>
      <w:r w:rsidRPr="786153EC" w:rsidR="6A721D98">
        <w:rPr>
          <w:rFonts w:ascii="Arial" w:hAnsi="Arial" w:eastAsia="Arial" w:cs="Arial"/>
          <w:color w:val="auto"/>
          <w:sz w:val="24"/>
          <w:szCs w:val="24"/>
          <w:lang w:val="ro-RO"/>
        </w:rPr>
        <w:t xml:space="preserve"> pro</w:t>
      </w:r>
      <w:r w:rsidRPr="786153EC" w:rsidR="49C49031">
        <w:rPr>
          <w:rFonts w:ascii="Arial" w:hAnsi="Arial" w:eastAsia="Arial" w:cs="Arial"/>
          <w:color w:val="auto"/>
          <w:sz w:val="24"/>
          <w:szCs w:val="24"/>
          <w:lang w:val="ro-RO"/>
        </w:rPr>
        <w:t xml:space="preserve">puse , mai exact </w:t>
      </w:r>
      <w:proofErr w:type="spellStart"/>
      <w:r w:rsidRPr="786153EC" w:rsidR="49C49031">
        <w:rPr>
          <w:rFonts w:ascii="Arial" w:hAnsi="Arial" w:eastAsia="Arial" w:cs="Arial"/>
          <w:color w:val="auto"/>
          <w:sz w:val="24"/>
          <w:szCs w:val="24"/>
          <w:lang w:val="ro-RO"/>
        </w:rPr>
        <w:t>cerintele</w:t>
      </w:r>
      <w:proofErr w:type="spellEnd"/>
      <w:r w:rsidRPr="786153EC" w:rsidR="49C49031">
        <w:rPr>
          <w:rFonts w:ascii="Arial" w:hAnsi="Arial" w:eastAsia="Arial" w:cs="Arial"/>
          <w:color w:val="auto"/>
          <w:sz w:val="24"/>
          <w:szCs w:val="24"/>
          <w:lang w:val="ro-RO"/>
        </w:rPr>
        <w:t xml:space="preserve"> </w:t>
      </w:r>
      <w:r w:rsidRPr="786153EC" w:rsidR="6D9E4C3D">
        <w:rPr>
          <w:rFonts w:ascii="Arial" w:hAnsi="Arial" w:eastAsia="Arial" w:cs="Arial"/>
          <w:color w:val="auto"/>
          <w:sz w:val="24"/>
          <w:szCs w:val="24"/>
          <w:lang w:val="ro-RO"/>
        </w:rPr>
        <w:t xml:space="preserve">de </w:t>
      </w:r>
      <w:proofErr w:type="spellStart"/>
      <w:r w:rsidRPr="786153EC" w:rsidR="6D9E4C3D">
        <w:rPr>
          <w:rFonts w:ascii="Arial" w:hAnsi="Arial" w:eastAsia="Arial" w:cs="Arial"/>
          <w:color w:val="auto"/>
          <w:sz w:val="24"/>
          <w:szCs w:val="24"/>
          <w:lang w:val="ro-RO"/>
        </w:rPr>
        <w:t>functionare</w:t>
      </w:r>
      <w:proofErr w:type="spellEnd"/>
      <w:r w:rsidRPr="786153EC" w:rsidR="6D9E4C3D">
        <w:rPr>
          <w:rFonts w:ascii="Arial" w:hAnsi="Arial" w:eastAsia="Arial" w:cs="Arial"/>
          <w:color w:val="auto"/>
          <w:sz w:val="24"/>
          <w:szCs w:val="24"/>
          <w:lang w:val="ro-RO"/>
        </w:rPr>
        <w:t xml:space="preserve"> d</w:t>
      </w:r>
      <w:r w:rsidRPr="786153EC" w:rsidR="49C49031">
        <w:rPr>
          <w:rFonts w:ascii="Arial" w:hAnsi="Arial" w:eastAsia="Arial" w:cs="Arial"/>
          <w:color w:val="auto"/>
          <w:sz w:val="24"/>
          <w:szCs w:val="24"/>
          <w:lang w:val="ro-RO"/>
        </w:rPr>
        <w:t xml:space="preserve">e </w:t>
      </w:r>
      <w:r w:rsidRPr="786153EC" w:rsidR="6D9E4C3D">
        <w:rPr>
          <w:rFonts w:ascii="Arial" w:hAnsi="Arial" w:eastAsia="Arial" w:cs="Arial"/>
          <w:color w:val="auto"/>
          <w:sz w:val="24"/>
          <w:szCs w:val="24"/>
          <w:lang w:val="ro-RO"/>
        </w:rPr>
        <w:t xml:space="preserve">baza dar si acele </w:t>
      </w:r>
      <w:proofErr w:type="spellStart"/>
      <w:r w:rsidRPr="786153EC" w:rsidR="6D9E4C3D">
        <w:rPr>
          <w:rFonts w:ascii="Arial" w:hAnsi="Arial" w:eastAsia="Arial" w:cs="Arial"/>
          <w:color w:val="auto"/>
          <w:sz w:val="24"/>
          <w:szCs w:val="24"/>
          <w:lang w:val="ro-RO"/>
        </w:rPr>
        <w:t>cerinte</w:t>
      </w:r>
      <w:proofErr w:type="spellEnd"/>
      <w:r w:rsidRPr="786153EC" w:rsidR="6D9E4C3D">
        <w:rPr>
          <w:rFonts w:ascii="Arial" w:hAnsi="Arial" w:eastAsia="Arial" w:cs="Arial"/>
          <w:color w:val="auto"/>
          <w:sz w:val="24"/>
          <w:szCs w:val="24"/>
          <w:lang w:val="ro-RO"/>
        </w:rPr>
        <w:t xml:space="preserve"> care aduc </w:t>
      </w:r>
      <w:r w:rsidRPr="786153EC" w:rsidR="034CFFA9">
        <w:rPr>
          <w:rFonts w:ascii="Arial" w:hAnsi="Arial" w:eastAsia="Arial" w:cs="Arial"/>
          <w:color w:val="auto"/>
          <w:sz w:val="24"/>
          <w:szCs w:val="24"/>
          <w:lang w:val="ro-RO"/>
        </w:rPr>
        <w:t>autenticitate produsului.</w:t>
      </w:r>
    </w:p>
    <w:p w:rsidR="034CFFA9" w:rsidP="786153EC" w:rsidRDefault="034CFFA9" w14:paraId="6319EC76" w14:textId="02F44343">
      <w:pPr>
        <w:pStyle w:val="BodyText"/>
        <w:bidi w:val="0"/>
        <w:spacing w:before="183" w:beforeAutospacing="off" w:after="0" w:afterAutospacing="off" w:line="258" w:lineRule="auto"/>
        <w:ind w:left="810" w:right="117"/>
        <w:jc w:val="left"/>
        <w:rPr>
          <w:rFonts w:ascii="Arial" w:hAnsi="Arial" w:eastAsia="Arial" w:cs="Arial"/>
          <w:color w:val="auto"/>
          <w:sz w:val="24"/>
          <w:szCs w:val="24"/>
          <w:lang w:val="ro-RO"/>
        </w:rPr>
      </w:pPr>
      <w:r w:rsidRPr="129D7645" w:rsidR="034CFFA9">
        <w:rPr>
          <w:rFonts w:ascii="Arial" w:hAnsi="Arial" w:eastAsia="Arial" w:cs="Arial"/>
          <w:color w:val="auto"/>
          <w:sz w:val="24"/>
          <w:szCs w:val="24"/>
          <w:lang w:val="ro-RO"/>
        </w:rPr>
        <w:t xml:space="preserve">Setul </w:t>
      </w:r>
      <w:proofErr w:type="spellStart"/>
      <w:r w:rsidRPr="129D7645" w:rsidR="034CFFA9">
        <w:rPr>
          <w:rFonts w:ascii="Arial" w:hAnsi="Arial" w:eastAsia="Arial" w:cs="Arial"/>
          <w:color w:val="auto"/>
          <w:sz w:val="24"/>
          <w:szCs w:val="24"/>
          <w:lang w:val="ro-RO"/>
        </w:rPr>
        <w:t>initial</w:t>
      </w:r>
      <w:proofErr w:type="spellEnd"/>
      <w:r w:rsidRPr="129D7645" w:rsidR="034CFFA9">
        <w:rPr>
          <w:rFonts w:ascii="Arial" w:hAnsi="Arial" w:eastAsia="Arial" w:cs="Arial"/>
          <w:color w:val="auto"/>
          <w:sz w:val="24"/>
          <w:szCs w:val="24"/>
          <w:lang w:val="ro-RO"/>
        </w:rPr>
        <w:t xml:space="preserve"> de </w:t>
      </w:r>
      <w:r w:rsidRPr="129D7645" w:rsidR="034CFFA9">
        <w:rPr>
          <w:rFonts w:ascii="Arial" w:hAnsi="Arial" w:eastAsia="Arial" w:cs="Arial"/>
          <w:color w:val="auto"/>
          <w:sz w:val="24"/>
          <w:szCs w:val="24"/>
          <w:lang w:val="ro-RO"/>
        </w:rPr>
        <w:t>ce</w:t>
      </w:r>
      <w:r w:rsidRPr="129D7645" w:rsidR="19B5E905">
        <w:rPr>
          <w:rFonts w:ascii="Arial" w:hAnsi="Arial" w:eastAsia="Arial" w:cs="Arial"/>
          <w:color w:val="auto"/>
          <w:sz w:val="24"/>
          <w:szCs w:val="24"/>
          <w:lang w:val="ro-RO"/>
        </w:rPr>
        <w:t>r</w:t>
      </w:r>
      <w:r w:rsidRPr="129D7645" w:rsidR="034CFFA9">
        <w:rPr>
          <w:rFonts w:ascii="Arial" w:hAnsi="Arial" w:eastAsia="Arial" w:cs="Arial"/>
          <w:color w:val="auto"/>
          <w:sz w:val="24"/>
          <w:szCs w:val="24"/>
          <w:lang w:val="ro-RO"/>
        </w:rPr>
        <w:t>inte</w:t>
      </w:r>
      <w:r w:rsidRPr="129D7645" w:rsidR="034CFFA9">
        <w:rPr>
          <w:rFonts w:ascii="Arial" w:hAnsi="Arial" w:eastAsia="Arial" w:cs="Arial"/>
          <w:color w:val="auto"/>
          <w:sz w:val="24"/>
          <w:szCs w:val="24"/>
          <w:lang w:val="ro-RO"/>
        </w:rPr>
        <w:t xml:space="preserve"> </w:t>
      </w:r>
      <w:proofErr w:type="spellStart"/>
      <w:r w:rsidRPr="129D7645" w:rsidR="034CFFA9">
        <w:rPr>
          <w:rFonts w:ascii="Arial" w:hAnsi="Arial" w:eastAsia="Arial" w:cs="Arial"/>
          <w:color w:val="auto"/>
          <w:sz w:val="24"/>
          <w:szCs w:val="24"/>
          <w:lang w:val="ro-RO"/>
        </w:rPr>
        <w:t>obtinut</w:t>
      </w:r>
      <w:proofErr w:type="spellEnd"/>
      <w:r w:rsidRPr="129D7645" w:rsidR="034CFFA9">
        <w:rPr>
          <w:rFonts w:ascii="Arial" w:hAnsi="Arial" w:eastAsia="Arial" w:cs="Arial"/>
          <w:color w:val="auto"/>
          <w:sz w:val="24"/>
          <w:szCs w:val="24"/>
          <w:lang w:val="ro-RO"/>
        </w:rPr>
        <w:t xml:space="preserve">, pe care </w:t>
      </w:r>
      <w:proofErr w:type="spellStart"/>
      <w:r w:rsidRPr="129D7645" w:rsidR="034CFFA9">
        <w:rPr>
          <w:rFonts w:ascii="Arial" w:hAnsi="Arial" w:eastAsia="Arial" w:cs="Arial"/>
          <w:color w:val="auto"/>
          <w:sz w:val="24"/>
          <w:szCs w:val="24"/>
          <w:lang w:val="ro-RO"/>
        </w:rPr>
        <w:t>il</w:t>
      </w:r>
      <w:proofErr w:type="spellEnd"/>
      <w:r w:rsidRPr="129D7645" w:rsidR="034CFFA9">
        <w:rPr>
          <w:rFonts w:ascii="Arial" w:hAnsi="Arial" w:eastAsia="Arial" w:cs="Arial"/>
          <w:color w:val="auto"/>
          <w:sz w:val="24"/>
          <w:szCs w:val="24"/>
          <w:lang w:val="ro-RO"/>
        </w:rPr>
        <w:t xml:space="preserve"> numim: “</w:t>
      </w:r>
      <w:proofErr w:type="spellStart"/>
      <w:r w:rsidRPr="129D7645" w:rsidR="05118EA0">
        <w:rPr>
          <w:rFonts w:ascii="Arial" w:hAnsi="Arial" w:eastAsia="Arial" w:cs="Arial"/>
          <w:color w:val="auto"/>
          <w:sz w:val="24"/>
          <w:szCs w:val="24"/>
          <w:lang w:val="ro-RO"/>
        </w:rPr>
        <w:t>N</w:t>
      </w:r>
      <w:r w:rsidRPr="129D7645" w:rsidR="034CFFA9">
        <w:rPr>
          <w:rFonts w:ascii="Arial" w:hAnsi="Arial" w:eastAsia="Arial" w:cs="Arial"/>
          <w:color w:val="auto"/>
          <w:sz w:val="24"/>
          <w:szCs w:val="24"/>
          <w:lang w:val="ro-RO"/>
        </w:rPr>
        <w:t>ice</w:t>
      </w:r>
      <w:proofErr w:type="spellEnd"/>
      <w:r w:rsidRPr="129D7645" w:rsidR="034CFFA9">
        <w:rPr>
          <w:rFonts w:ascii="Arial" w:hAnsi="Arial" w:eastAsia="Arial" w:cs="Arial"/>
          <w:color w:val="auto"/>
          <w:sz w:val="24"/>
          <w:szCs w:val="24"/>
          <w:lang w:val="ro-RO"/>
        </w:rPr>
        <w:t xml:space="preserve"> </w:t>
      </w:r>
      <w:proofErr w:type="spellStart"/>
      <w:r w:rsidRPr="129D7645" w:rsidR="034CFFA9">
        <w:rPr>
          <w:rFonts w:ascii="Arial" w:hAnsi="Arial" w:eastAsia="Arial" w:cs="Arial"/>
          <w:color w:val="auto"/>
          <w:sz w:val="24"/>
          <w:szCs w:val="24"/>
          <w:lang w:val="ro-RO"/>
        </w:rPr>
        <w:t>to</w:t>
      </w:r>
      <w:proofErr w:type="spellEnd"/>
      <w:r w:rsidRPr="129D7645" w:rsidR="034CFFA9">
        <w:rPr>
          <w:rFonts w:ascii="Arial" w:hAnsi="Arial" w:eastAsia="Arial" w:cs="Arial"/>
          <w:color w:val="auto"/>
          <w:sz w:val="24"/>
          <w:szCs w:val="24"/>
          <w:lang w:val="ro-RO"/>
        </w:rPr>
        <w:t xml:space="preserve"> </w:t>
      </w:r>
      <w:proofErr w:type="spellStart"/>
      <w:r w:rsidRPr="129D7645" w:rsidR="213C687A">
        <w:rPr>
          <w:rFonts w:ascii="Arial" w:hAnsi="Arial" w:eastAsia="Arial" w:cs="Arial"/>
          <w:color w:val="auto"/>
          <w:sz w:val="24"/>
          <w:szCs w:val="24"/>
          <w:lang w:val="ro-RO"/>
        </w:rPr>
        <w:t>H</w:t>
      </w:r>
      <w:r w:rsidRPr="129D7645" w:rsidR="034CFFA9">
        <w:rPr>
          <w:rFonts w:ascii="Arial" w:hAnsi="Arial" w:eastAsia="Arial" w:cs="Arial"/>
          <w:color w:val="auto"/>
          <w:sz w:val="24"/>
          <w:szCs w:val="24"/>
          <w:lang w:val="ro-RO"/>
        </w:rPr>
        <w:t>ave</w:t>
      </w:r>
      <w:proofErr w:type="spellEnd"/>
      <w:r w:rsidRPr="129D7645" w:rsidR="034CFFA9">
        <w:rPr>
          <w:rFonts w:ascii="Arial" w:hAnsi="Arial" w:eastAsia="Arial" w:cs="Arial"/>
          <w:color w:val="auto"/>
          <w:sz w:val="24"/>
          <w:szCs w:val="24"/>
          <w:lang w:val="ro-RO"/>
        </w:rPr>
        <w:t xml:space="preserve">”, este </w:t>
      </w:r>
      <w:proofErr w:type="spellStart"/>
      <w:r w:rsidRPr="129D7645" w:rsidR="034CFFA9">
        <w:rPr>
          <w:rFonts w:ascii="Arial" w:hAnsi="Arial" w:eastAsia="Arial" w:cs="Arial"/>
          <w:color w:val="auto"/>
          <w:sz w:val="24"/>
          <w:szCs w:val="24"/>
          <w:lang w:val="ro-RO"/>
        </w:rPr>
        <w:t>urmatorul</w:t>
      </w:r>
      <w:proofErr w:type="spellEnd"/>
      <w:r w:rsidRPr="129D7645" w:rsidR="034CFFA9">
        <w:rPr>
          <w:rFonts w:ascii="Arial" w:hAnsi="Arial" w:eastAsia="Arial" w:cs="Arial"/>
          <w:color w:val="auto"/>
          <w:sz w:val="24"/>
          <w:szCs w:val="24"/>
          <w:lang w:val="ro-RO"/>
        </w:rPr>
        <w:t>:</w:t>
      </w:r>
    </w:p>
    <w:p w:rsidR="180A6D10" w:rsidP="786153EC" w:rsidRDefault="180A6D10" w14:paraId="75148AA2" w14:textId="20F99E20">
      <w:pPr>
        <w:pStyle w:val="BodyText"/>
        <w:numPr>
          <w:ilvl w:val="1"/>
          <w:numId w:val="11"/>
        </w:numPr>
        <w:bidi w:val="0"/>
        <w:spacing w:before="183" w:beforeAutospacing="off" w:after="0" w:afterAutospacing="off" w:line="258" w:lineRule="auto"/>
        <w:ind w:right="117"/>
        <w:jc w:val="left"/>
        <w:rPr>
          <w:rFonts w:ascii="Arial" w:hAnsi="Arial" w:eastAsia="Arial" w:cs="Arial"/>
          <w:color w:val="auto"/>
          <w:sz w:val="24"/>
          <w:szCs w:val="24"/>
          <w:lang w:val="ro-RO"/>
        </w:rPr>
      </w:pPr>
      <w:r w:rsidRPr="786153EC" w:rsidR="180A6D10">
        <w:rPr>
          <w:rFonts w:ascii="Arial" w:hAnsi="Arial" w:eastAsia="Arial" w:cs="Arial"/>
          <w:color w:val="auto"/>
          <w:sz w:val="24"/>
          <w:szCs w:val="24"/>
          <w:lang w:val="ro-RO"/>
        </w:rPr>
        <w:t>Interceptarea comenzilor audio</w:t>
      </w:r>
    </w:p>
    <w:p w:rsidR="034CFFA9" w:rsidP="786153EC" w:rsidRDefault="034CFFA9" w14:paraId="0FECEC70" w14:textId="6EE53BA7">
      <w:pPr>
        <w:pStyle w:val="BodyText"/>
        <w:numPr>
          <w:ilvl w:val="1"/>
          <w:numId w:val="11"/>
        </w:numPr>
        <w:bidi w:val="0"/>
        <w:spacing w:before="183" w:beforeAutospacing="off" w:after="0" w:afterAutospacing="off" w:line="258" w:lineRule="auto"/>
        <w:ind w:right="117"/>
        <w:jc w:val="left"/>
        <w:rPr>
          <w:rFonts w:ascii="Arial" w:hAnsi="Arial" w:eastAsia="Arial" w:cs="Arial"/>
          <w:color w:val="auto"/>
          <w:sz w:val="24"/>
          <w:szCs w:val="24"/>
          <w:lang w:val="ro-RO"/>
        </w:rPr>
      </w:pPr>
      <w:r w:rsidRPr="129D7645" w:rsidR="034CFFA9">
        <w:rPr>
          <w:rFonts w:ascii="Arial" w:hAnsi="Arial" w:eastAsia="Arial" w:cs="Arial"/>
          <w:color w:val="auto"/>
          <w:sz w:val="24"/>
          <w:szCs w:val="24"/>
          <w:lang w:val="ro-RO"/>
        </w:rPr>
        <w:t>Functionalitatea</w:t>
      </w:r>
      <w:r w:rsidRPr="129D7645" w:rsidR="034CFFA9">
        <w:rPr>
          <w:rFonts w:ascii="Arial" w:hAnsi="Arial" w:eastAsia="Arial" w:cs="Arial"/>
          <w:color w:val="auto"/>
          <w:sz w:val="24"/>
          <w:szCs w:val="24"/>
          <w:lang w:val="ro-RO"/>
        </w:rPr>
        <w:t xml:space="preserve"> on/off pe baza </w:t>
      </w:r>
      <w:r w:rsidRPr="129D7645" w:rsidR="034CFFA9">
        <w:rPr>
          <w:rFonts w:ascii="Arial" w:hAnsi="Arial" w:eastAsia="Arial" w:cs="Arial"/>
          <w:color w:val="auto"/>
          <w:sz w:val="24"/>
          <w:szCs w:val="24"/>
          <w:lang w:val="ro-RO"/>
        </w:rPr>
        <w:t>instructiunilor</w:t>
      </w:r>
      <w:r w:rsidRPr="129D7645" w:rsidR="034CFFA9">
        <w:rPr>
          <w:rFonts w:ascii="Arial" w:hAnsi="Arial" w:eastAsia="Arial" w:cs="Arial"/>
          <w:color w:val="auto"/>
          <w:sz w:val="24"/>
          <w:szCs w:val="24"/>
          <w:lang w:val="ro-RO"/>
        </w:rPr>
        <w:t xml:space="preserve"> </w:t>
      </w:r>
      <w:r w:rsidRPr="129D7645" w:rsidR="05139063">
        <w:rPr>
          <w:rFonts w:ascii="Arial" w:hAnsi="Arial" w:eastAsia="Arial" w:cs="Arial"/>
          <w:color w:val="auto"/>
          <w:sz w:val="24"/>
          <w:szCs w:val="24"/>
          <w:lang w:val="ro-RO"/>
        </w:rPr>
        <w:t>audio (</w:t>
      </w:r>
      <w:r w:rsidRPr="129D7645" w:rsidR="05139063">
        <w:rPr>
          <w:rFonts w:ascii="Arial" w:hAnsi="Arial" w:eastAsia="Arial" w:cs="Arial"/>
          <w:color w:val="auto"/>
          <w:sz w:val="24"/>
          <w:szCs w:val="24"/>
          <w:lang w:val="ro-RO"/>
        </w:rPr>
        <w:t>batut</w:t>
      </w:r>
      <w:r w:rsidRPr="129D7645" w:rsidR="05139063">
        <w:rPr>
          <w:rFonts w:ascii="Arial" w:hAnsi="Arial" w:eastAsia="Arial" w:cs="Arial"/>
          <w:color w:val="auto"/>
          <w:sz w:val="24"/>
          <w:szCs w:val="24"/>
          <w:lang w:val="ro-RO"/>
        </w:rPr>
        <w:t xml:space="preserve"> din palme)</w:t>
      </w:r>
    </w:p>
    <w:p w:rsidR="034CFFA9" w:rsidP="786153EC" w:rsidRDefault="034CFFA9" w14:paraId="3AEF93A2" w14:textId="33DBF6C5">
      <w:pPr>
        <w:pStyle w:val="BodyText"/>
        <w:numPr>
          <w:ilvl w:val="1"/>
          <w:numId w:val="11"/>
        </w:numPr>
        <w:bidi w:val="0"/>
        <w:spacing w:before="183" w:beforeAutospacing="off" w:after="0" w:afterAutospacing="off" w:line="258" w:lineRule="auto"/>
        <w:ind w:right="117"/>
        <w:jc w:val="left"/>
        <w:rPr>
          <w:rFonts w:ascii="Arial" w:hAnsi="Arial" w:eastAsia="Arial" w:cs="Arial"/>
          <w:color w:val="auto"/>
          <w:sz w:val="24"/>
          <w:szCs w:val="24"/>
          <w:lang w:val="ro-RO"/>
        </w:rPr>
      </w:pPr>
      <w:r w:rsidRPr="129D7645" w:rsidR="034CFFA9">
        <w:rPr>
          <w:rFonts w:ascii="Arial" w:hAnsi="Arial" w:eastAsia="Arial" w:cs="Arial"/>
          <w:color w:val="auto"/>
          <w:sz w:val="24"/>
          <w:szCs w:val="24"/>
          <w:lang w:val="ro-RO"/>
        </w:rPr>
        <w:t xml:space="preserve">Activarea setului de culori tot pe baza </w:t>
      </w:r>
      <w:r w:rsidRPr="129D7645" w:rsidR="034CFFA9">
        <w:rPr>
          <w:rFonts w:ascii="Arial" w:hAnsi="Arial" w:eastAsia="Arial" w:cs="Arial"/>
          <w:color w:val="auto"/>
          <w:sz w:val="24"/>
          <w:szCs w:val="24"/>
          <w:lang w:val="ro-RO"/>
        </w:rPr>
        <w:t>i</w:t>
      </w:r>
      <w:r w:rsidRPr="129D7645" w:rsidR="15431DEF">
        <w:rPr>
          <w:rFonts w:ascii="Arial" w:hAnsi="Arial" w:eastAsia="Arial" w:cs="Arial"/>
          <w:color w:val="auto"/>
          <w:sz w:val="24"/>
          <w:szCs w:val="24"/>
          <w:lang w:val="ro-RO"/>
        </w:rPr>
        <w:t>ns</w:t>
      </w:r>
      <w:r w:rsidRPr="129D7645" w:rsidR="034CFFA9">
        <w:rPr>
          <w:rFonts w:ascii="Arial" w:hAnsi="Arial" w:eastAsia="Arial" w:cs="Arial"/>
          <w:color w:val="auto"/>
          <w:sz w:val="24"/>
          <w:szCs w:val="24"/>
          <w:lang w:val="ro-RO"/>
        </w:rPr>
        <w:t>tructiunilor</w:t>
      </w:r>
      <w:r w:rsidRPr="129D7645" w:rsidR="034CFFA9">
        <w:rPr>
          <w:rFonts w:ascii="Arial" w:hAnsi="Arial" w:eastAsia="Arial" w:cs="Arial"/>
          <w:color w:val="auto"/>
          <w:sz w:val="24"/>
          <w:szCs w:val="24"/>
          <w:lang w:val="ro-RO"/>
        </w:rPr>
        <w:t xml:space="preserve"> </w:t>
      </w:r>
      <w:r w:rsidRPr="129D7645" w:rsidR="6816B9D9">
        <w:rPr>
          <w:rFonts w:ascii="Arial" w:hAnsi="Arial" w:eastAsia="Arial" w:cs="Arial"/>
          <w:color w:val="auto"/>
          <w:sz w:val="24"/>
          <w:szCs w:val="24"/>
          <w:lang w:val="ro-RO"/>
        </w:rPr>
        <w:t>audio (</w:t>
      </w:r>
      <w:proofErr w:type="spellStart"/>
      <w:r w:rsidRPr="129D7645" w:rsidR="6816B9D9">
        <w:rPr>
          <w:rFonts w:ascii="Arial" w:hAnsi="Arial" w:eastAsia="Arial" w:cs="Arial"/>
          <w:color w:val="auto"/>
          <w:sz w:val="24"/>
          <w:szCs w:val="24"/>
          <w:lang w:val="ro-RO"/>
        </w:rPr>
        <w:t>batut</w:t>
      </w:r>
      <w:proofErr w:type="spellEnd"/>
      <w:r w:rsidRPr="129D7645" w:rsidR="6816B9D9">
        <w:rPr>
          <w:rFonts w:ascii="Arial" w:hAnsi="Arial" w:eastAsia="Arial" w:cs="Arial"/>
          <w:color w:val="auto"/>
          <w:sz w:val="24"/>
          <w:szCs w:val="24"/>
          <w:lang w:val="ro-RO"/>
        </w:rPr>
        <w:t xml:space="preserve"> din palme)</w:t>
      </w:r>
    </w:p>
    <w:p w:rsidR="034CFFA9" w:rsidP="786153EC" w:rsidRDefault="034CFFA9" w14:paraId="25BBADB5" w14:textId="583F43D2">
      <w:pPr>
        <w:pStyle w:val="BodyText"/>
        <w:numPr>
          <w:ilvl w:val="1"/>
          <w:numId w:val="11"/>
        </w:numPr>
        <w:bidi w:val="0"/>
        <w:spacing w:before="183" w:beforeAutospacing="off" w:after="0" w:afterAutospacing="off" w:line="258" w:lineRule="auto"/>
        <w:ind w:right="117"/>
        <w:jc w:val="left"/>
        <w:rPr>
          <w:rFonts w:ascii="Arial" w:hAnsi="Arial" w:eastAsia="Arial" w:cs="Arial"/>
          <w:color w:val="auto"/>
          <w:sz w:val="24"/>
          <w:szCs w:val="24"/>
          <w:lang w:val="ro-RO"/>
        </w:rPr>
      </w:pPr>
      <w:r w:rsidRPr="786153EC" w:rsidR="7FFDB952">
        <w:rPr>
          <w:rFonts w:ascii="Arial" w:hAnsi="Arial" w:eastAsia="Arial" w:cs="Arial"/>
          <w:color w:val="auto"/>
          <w:sz w:val="24"/>
          <w:szCs w:val="24"/>
          <w:lang w:val="ro-RO"/>
        </w:rPr>
        <w:t>Schimbarea culorilor luminii</w:t>
      </w:r>
    </w:p>
    <w:p w:rsidR="034CFFA9" w:rsidP="129D7645" w:rsidRDefault="034CFFA9" w14:paraId="73AF4383" w14:textId="64B1B2D4">
      <w:pPr>
        <w:pStyle w:val="BodyText"/>
        <w:numPr>
          <w:ilvl w:val="1"/>
          <w:numId w:val="11"/>
        </w:numPr>
        <w:spacing w:before="183" w:beforeAutospacing="off" w:after="0" w:afterAutospacing="off" w:line="258" w:lineRule="auto"/>
        <w:ind w:right="117"/>
        <w:jc w:val="left"/>
        <w:rPr>
          <w:rFonts w:ascii="Arial" w:hAnsi="Arial" w:eastAsia="Arial" w:cs="Arial"/>
          <w:color w:val="auto"/>
          <w:sz w:val="24"/>
          <w:szCs w:val="24"/>
          <w:lang w:val="ro-RO"/>
        </w:rPr>
      </w:pPr>
      <w:r w:rsidRPr="129D7645" w:rsidR="034CFFA9">
        <w:rPr>
          <w:rFonts w:ascii="Arial" w:hAnsi="Arial" w:eastAsia="Arial" w:cs="Arial"/>
          <w:color w:val="auto"/>
          <w:sz w:val="24"/>
          <w:szCs w:val="24"/>
          <w:lang w:val="ro-RO"/>
        </w:rPr>
        <w:t xml:space="preserve">Schimbarea </w:t>
      </w:r>
      <w:proofErr w:type="spellStart"/>
      <w:r w:rsidRPr="129D7645" w:rsidR="034CFFA9">
        <w:rPr>
          <w:rFonts w:ascii="Arial" w:hAnsi="Arial" w:eastAsia="Arial" w:cs="Arial"/>
          <w:color w:val="auto"/>
          <w:sz w:val="24"/>
          <w:szCs w:val="24"/>
          <w:lang w:val="ro-RO"/>
        </w:rPr>
        <w:t>nuantelor</w:t>
      </w:r>
      <w:proofErr w:type="spellEnd"/>
      <w:r w:rsidRPr="129D7645" w:rsidR="034CFFA9">
        <w:rPr>
          <w:rFonts w:ascii="Arial" w:hAnsi="Arial" w:eastAsia="Arial" w:cs="Arial"/>
          <w:color w:val="auto"/>
          <w:sz w:val="24"/>
          <w:szCs w:val="24"/>
          <w:lang w:val="ro-RO"/>
        </w:rPr>
        <w:t xml:space="preserve"> luminii de la un ton rece la un ton cald </w:t>
      </w:r>
    </w:p>
    <w:p w:rsidR="589A0A19" w:rsidP="786153EC" w:rsidRDefault="589A0A19" w14:paraId="465D306F" w14:textId="4D2017BC">
      <w:pPr>
        <w:pStyle w:val="BodyText"/>
        <w:numPr>
          <w:ilvl w:val="1"/>
          <w:numId w:val="11"/>
        </w:numPr>
        <w:bidi w:val="0"/>
        <w:spacing w:before="183" w:beforeAutospacing="off" w:after="0" w:afterAutospacing="off" w:line="258" w:lineRule="auto"/>
        <w:ind w:right="117"/>
        <w:jc w:val="left"/>
        <w:rPr>
          <w:rFonts w:ascii="Arial" w:hAnsi="Arial" w:eastAsia="Arial" w:cs="Arial"/>
          <w:color w:val="auto"/>
          <w:sz w:val="24"/>
          <w:szCs w:val="24"/>
          <w:lang w:val="ro-RO"/>
        </w:rPr>
      </w:pPr>
      <w:r w:rsidRPr="129D7645" w:rsidR="589A0A19">
        <w:rPr>
          <w:rFonts w:ascii="Arial" w:hAnsi="Arial" w:eastAsia="Arial" w:cs="Arial"/>
          <w:color w:val="auto"/>
          <w:sz w:val="24"/>
          <w:szCs w:val="24"/>
          <w:lang w:val="ro-RO"/>
        </w:rPr>
        <w:t xml:space="preserve">Schimbarea </w:t>
      </w:r>
      <w:proofErr w:type="spellStart"/>
      <w:r w:rsidRPr="129D7645" w:rsidR="589A0A19">
        <w:rPr>
          <w:rFonts w:ascii="Arial" w:hAnsi="Arial" w:eastAsia="Arial" w:cs="Arial"/>
          <w:color w:val="auto"/>
          <w:sz w:val="24"/>
          <w:szCs w:val="24"/>
          <w:lang w:val="ro-RO"/>
        </w:rPr>
        <w:t>intensitatii</w:t>
      </w:r>
      <w:proofErr w:type="spellEnd"/>
      <w:r w:rsidRPr="129D7645" w:rsidR="589A0A19">
        <w:rPr>
          <w:rFonts w:ascii="Arial" w:hAnsi="Arial" w:eastAsia="Arial" w:cs="Arial"/>
          <w:color w:val="auto"/>
          <w:sz w:val="24"/>
          <w:szCs w:val="24"/>
          <w:lang w:val="ro-RO"/>
        </w:rPr>
        <w:t xml:space="preserve"> luminii</w:t>
      </w:r>
      <w:r w:rsidRPr="129D7645" w:rsidR="78EF0C1E">
        <w:rPr>
          <w:rFonts w:ascii="Arial" w:hAnsi="Arial" w:eastAsia="Arial" w:cs="Arial"/>
          <w:color w:val="auto"/>
          <w:sz w:val="24"/>
          <w:szCs w:val="24"/>
          <w:lang w:val="ro-RO"/>
        </w:rPr>
        <w:t xml:space="preserve"> in </w:t>
      </w:r>
      <w:proofErr w:type="spellStart"/>
      <w:r w:rsidRPr="129D7645" w:rsidR="78EF0C1E">
        <w:rPr>
          <w:rFonts w:ascii="Arial" w:hAnsi="Arial" w:eastAsia="Arial" w:cs="Arial"/>
          <w:color w:val="auto"/>
          <w:sz w:val="24"/>
          <w:szCs w:val="24"/>
          <w:lang w:val="ro-RO"/>
        </w:rPr>
        <w:t>functie</w:t>
      </w:r>
      <w:proofErr w:type="spellEnd"/>
      <w:r w:rsidRPr="129D7645" w:rsidR="78EF0C1E">
        <w:rPr>
          <w:rFonts w:ascii="Arial" w:hAnsi="Arial" w:eastAsia="Arial" w:cs="Arial"/>
          <w:color w:val="auto"/>
          <w:sz w:val="24"/>
          <w:szCs w:val="24"/>
          <w:lang w:val="ro-RO"/>
        </w:rPr>
        <w:t xml:space="preserve"> de nivelul de lumina al ambientului</w:t>
      </w:r>
    </w:p>
    <w:p w:rsidR="589A0A19" w:rsidP="786153EC" w:rsidRDefault="589A0A19" w14:paraId="59BE9C40" w14:textId="1BC70301">
      <w:pPr>
        <w:pStyle w:val="BodyText"/>
        <w:numPr>
          <w:ilvl w:val="1"/>
          <w:numId w:val="11"/>
        </w:numPr>
        <w:bidi w:val="0"/>
        <w:spacing w:before="183" w:beforeAutospacing="off" w:after="0" w:afterAutospacing="off" w:line="258" w:lineRule="auto"/>
        <w:ind w:right="117"/>
        <w:jc w:val="left"/>
        <w:rPr>
          <w:rFonts w:ascii="Arial" w:hAnsi="Arial" w:eastAsia="Arial" w:cs="Arial"/>
          <w:color w:val="auto"/>
          <w:sz w:val="24"/>
          <w:szCs w:val="24"/>
          <w:lang w:val="ro-RO"/>
        </w:rPr>
      </w:pPr>
      <w:r w:rsidRPr="129D7645" w:rsidR="589A0A19">
        <w:rPr>
          <w:rFonts w:ascii="Arial" w:hAnsi="Arial" w:eastAsia="Arial" w:cs="Arial"/>
          <w:color w:val="auto"/>
          <w:sz w:val="24"/>
          <w:szCs w:val="24"/>
          <w:lang w:val="ro-RO"/>
        </w:rPr>
        <w:t>Prezenta unei alarme</w:t>
      </w:r>
      <w:r w:rsidRPr="129D7645" w:rsidR="6284896E">
        <w:rPr>
          <w:rFonts w:ascii="Arial" w:hAnsi="Arial" w:eastAsia="Arial" w:cs="Arial"/>
          <w:color w:val="auto"/>
          <w:sz w:val="24"/>
          <w:szCs w:val="24"/>
          <w:lang w:val="ro-RO"/>
        </w:rPr>
        <w:t xml:space="preserve"> care este activa sau nu in </w:t>
      </w:r>
      <w:r w:rsidRPr="129D7645" w:rsidR="6284896E">
        <w:rPr>
          <w:rFonts w:ascii="Arial" w:hAnsi="Arial" w:eastAsia="Arial" w:cs="Arial"/>
          <w:color w:val="auto"/>
          <w:sz w:val="24"/>
          <w:szCs w:val="24"/>
          <w:lang w:val="ro-RO"/>
        </w:rPr>
        <w:t>functie</w:t>
      </w:r>
      <w:r w:rsidRPr="129D7645" w:rsidR="6284896E">
        <w:rPr>
          <w:rFonts w:ascii="Arial" w:hAnsi="Arial" w:eastAsia="Arial" w:cs="Arial"/>
          <w:color w:val="auto"/>
          <w:sz w:val="24"/>
          <w:szCs w:val="24"/>
          <w:lang w:val="ro-RO"/>
        </w:rPr>
        <w:t xml:space="preserve"> de </w:t>
      </w:r>
      <w:r w:rsidRPr="129D7645" w:rsidR="6284896E">
        <w:rPr>
          <w:rFonts w:ascii="Arial" w:hAnsi="Arial" w:eastAsia="Arial" w:cs="Arial"/>
          <w:color w:val="auto"/>
          <w:sz w:val="24"/>
          <w:szCs w:val="24"/>
          <w:lang w:val="ro-RO"/>
        </w:rPr>
        <w:t>optiunea</w:t>
      </w:r>
      <w:r w:rsidRPr="129D7645" w:rsidR="6284896E">
        <w:rPr>
          <w:rFonts w:ascii="Arial" w:hAnsi="Arial" w:eastAsia="Arial" w:cs="Arial"/>
          <w:color w:val="auto"/>
          <w:sz w:val="24"/>
          <w:szCs w:val="24"/>
          <w:lang w:val="ro-RO"/>
        </w:rPr>
        <w:t xml:space="preserve"> clientului</w:t>
      </w:r>
    </w:p>
    <w:p w:rsidR="75B4A45F" w:rsidP="786153EC" w:rsidRDefault="75B4A45F" w14:paraId="7BB4A8DC" w14:textId="4D8FD1E9">
      <w:pPr>
        <w:pStyle w:val="BodyText"/>
        <w:numPr>
          <w:ilvl w:val="1"/>
          <w:numId w:val="11"/>
        </w:numPr>
        <w:bidi w:val="0"/>
        <w:spacing w:before="183" w:beforeAutospacing="off" w:after="0" w:afterAutospacing="off" w:line="258" w:lineRule="auto"/>
        <w:ind w:right="117"/>
        <w:jc w:val="left"/>
        <w:rPr>
          <w:rFonts w:ascii="Arial" w:hAnsi="Arial" w:eastAsia="Arial" w:cs="Arial"/>
          <w:color w:val="auto"/>
          <w:sz w:val="24"/>
          <w:szCs w:val="24"/>
          <w:lang w:val="ro-RO"/>
        </w:rPr>
      </w:pPr>
      <w:r w:rsidRPr="129D7645" w:rsidR="75B4A45F">
        <w:rPr>
          <w:rFonts w:ascii="Arial" w:hAnsi="Arial" w:eastAsia="Arial" w:cs="Arial"/>
          <w:color w:val="auto"/>
          <w:sz w:val="24"/>
          <w:szCs w:val="24"/>
          <w:lang w:val="ro-RO"/>
        </w:rPr>
        <w:t xml:space="preserve">Schimbarea setului de culori in </w:t>
      </w:r>
      <w:r w:rsidRPr="129D7645" w:rsidR="75B4A45F">
        <w:rPr>
          <w:rFonts w:ascii="Arial" w:hAnsi="Arial" w:eastAsia="Arial" w:cs="Arial"/>
          <w:color w:val="auto"/>
          <w:sz w:val="24"/>
          <w:szCs w:val="24"/>
          <w:lang w:val="ro-RO"/>
        </w:rPr>
        <w:t>functie</w:t>
      </w:r>
      <w:r w:rsidRPr="129D7645" w:rsidR="75B4A45F">
        <w:rPr>
          <w:rFonts w:ascii="Arial" w:hAnsi="Arial" w:eastAsia="Arial" w:cs="Arial"/>
          <w:color w:val="auto"/>
          <w:sz w:val="24"/>
          <w:szCs w:val="24"/>
          <w:lang w:val="ro-RO"/>
        </w:rPr>
        <w:t xml:space="preserve"> de ritmul melodiilor</w:t>
      </w:r>
    </w:p>
    <w:p w:rsidR="589A0A19" w:rsidP="786153EC" w:rsidRDefault="589A0A19" w14:paraId="00A645B5" w14:textId="7BBE7E7D">
      <w:pPr>
        <w:pStyle w:val="BodyText"/>
        <w:numPr>
          <w:ilvl w:val="1"/>
          <w:numId w:val="11"/>
        </w:numPr>
        <w:bidi w:val="0"/>
        <w:spacing w:before="183" w:beforeAutospacing="off" w:after="0" w:afterAutospacing="off" w:line="258" w:lineRule="auto"/>
        <w:ind w:right="117"/>
        <w:jc w:val="left"/>
        <w:rPr>
          <w:rFonts w:ascii="Arial" w:hAnsi="Arial" w:eastAsia="Arial" w:cs="Arial"/>
          <w:color w:val="auto"/>
          <w:sz w:val="24"/>
          <w:szCs w:val="24"/>
          <w:lang w:val="ro-RO"/>
        </w:rPr>
      </w:pPr>
      <w:r w:rsidRPr="129D7645" w:rsidR="589A0A19">
        <w:rPr>
          <w:rFonts w:ascii="Arial" w:hAnsi="Arial" w:eastAsia="Arial" w:cs="Arial"/>
          <w:color w:val="auto"/>
          <w:sz w:val="24"/>
          <w:szCs w:val="24"/>
          <w:lang w:val="ro-RO"/>
        </w:rPr>
        <w:t xml:space="preserve">Conectarea cu un virtual </w:t>
      </w:r>
      <w:r w:rsidRPr="129D7645" w:rsidR="589A0A19">
        <w:rPr>
          <w:rFonts w:ascii="Arial" w:hAnsi="Arial" w:eastAsia="Arial" w:cs="Arial"/>
          <w:color w:val="auto"/>
          <w:sz w:val="24"/>
          <w:szCs w:val="24"/>
          <w:lang w:val="ro-RO"/>
        </w:rPr>
        <w:t>assistant</w:t>
      </w:r>
      <w:r w:rsidRPr="129D7645" w:rsidR="589A0A19">
        <w:rPr>
          <w:rFonts w:ascii="Arial" w:hAnsi="Arial" w:eastAsia="Arial" w:cs="Arial"/>
          <w:color w:val="auto"/>
          <w:sz w:val="24"/>
          <w:szCs w:val="24"/>
          <w:lang w:val="ro-RO"/>
        </w:rPr>
        <w:t xml:space="preserve"> pentru </w:t>
      </w:r>
      <w:r w:rsidRPr="129D7645" w:rsidR="704F41E1">
        <w:rPr>
          <w:rFonts w:ascii="Arial" w:hAnsi="Arial" w:eastAsia="Arial" w:cs="Arial"/>
          <w:color w:val="auto"/>
          <w:sz w:val="24"/>
          <w:szCs w:val="24"/>
          <w:lang w:val="ro-RO"/>
        </w:rPr>
        <w:t xml:space="preserve">a creste nivelul de </w:t>
      </w:r>
      <w:r w:rsidRPr="129D7645" w:rsidR="704F41E1">
        <w:rPr>
          <w:rFonts w:ascii="Arial" w:hAnsi="Arial" w:eastAsia="Arial" w:cs="Arial"/>
          <w:color w:val="auto"/>
          <w:sz w:val="24"/>
          <w:szCs w:val="24"/>
          <w:lang w:val="ro-RO"/>
        </w:rPr>
        <w:t>interactiune</w:t>
      </w:r>
    </w:p>
    <w:p w:rsidR="4AF2CB66" w:rsidP="786153EC" w:rsidRDefault="4AF2CB66" w14:paraId="3D7A95E1" w14:textId="613A02B4">
      <w:pPr>
        <w:pStyle w:val="BodyText"/>
        <w:bidi w:val="0"/>
        <w:spacing w:before="183" w:beforeAutospacing="off" w:after="0" w:afterAutospacing="off" w:line="258" w:lineRule="auto"/>
        <w:ind w:right="117"/>
        <w:jc w:val="left"/>
        <w:rPr>
          <w:rFonts w:ascii="Arial" w:hAnsi="Arial" w:eastAsia="Arial" w:cs="Arial"/>
          <w:color w:val="auto"/>
          <w:sz w:val="24"/>
          <w:szCs w:val="24"/>
          <w:lang w:val="ro-RO"/>
        </w:rPr>
      </w:pPr>
    </w:p>
    <w:p w:rsidR="5EF62B4D" w:rsidP="786153EC" w:rsidRDefault="5EF62B4D" w14:paraId="626166F4" w14:textId="3FE9950D">
      <w:pPr>
        <w:pStyle w:val="BodyText"/>
        <w:bidi w:val="0"/>
        <w:spacing w:before="183" w:beforeAutospacing="off" w:after="0" w:afterAutospacing="off" w:line="258" w:lineRule="auto"/>
        <w:ind w:left="720" w:right="117"/>
        <w:jc w:val="left"/>
        <w:rPr>
          <w:rFonts w:ascii="Arial" w:hAnsi="Arial" w:eastAsia="Arial" w:cs="Arial"/>
          <w:color w:val="auto"/>
          <w:sz w:val="24"/>
          <w:szCs w:val="24"/>
          <w:lang w:val="ro-RO"/>
        </w:rPr>
      </w:pPr>
      <w:commentRangeStart w:id="1615866767"/>
      <w:r w:rsidRPr="786153EC" w:rsidR="5EF62B4D">
        <w:rPr>
          <w:rFonts w:ascii="Arial" w:hAnsi="Arial" w:eastAsia="Arial" w:cs="Arial"/>
          <w:color w:val="auto"/>
          <w:sz w:val="24"/>
          <w:szCs w:val="24"/>
          <w:lang w:val="ro-RO"/>
        </w:rPr>
        <w:t>Dintre acestea, distingem doua categorii</w:t>
      </w:r>
      <w:r w:rsidRPr="786153EC" w:rsidR="1A7E85A5">
        <w:rPr>
          <w:rFonts w:ascii="Arial" w:hAnsi="Arial" w:eastAsia="Arial" w:cs="Arial"/>
          <w:color w:val="auto"/>
          <w:sz w:val="24"/>
          <w:szCs w:val="24"/>
          <w:lang w:val="ro-RO"/>
        </w:rPr>
        <w:t xml:space="preserve">, </w:t>
      </w:r>
      <w:r w:rsidRPr="786153EC" w:rsidR="5EF62B4D">
        <w:rPr>
          <w:rFonts w:ascii="Arial" w:hAnsi="Arial" w:eastAsia="Arial" w:cs="Arial"/>
          <w:color w:val="auto"/>
          <w:sz w:val="24"/>
          <w:szCs w:val="24"/>
          <w:lang w:val="ro-RO"/>
        </w:rPr>
        <w:t xml:space="preserve">in </w:t>
      </w:r>
      <w:proofErr w:type="spellStart"/>
      <w:r w:rsidRPr="786153EC" w:rsidR="5EF62B4D">
        <w:rPr>
          <w:rFonts w:ascii="Arial" w:hAnsi="Arial" w:eastAsia="Arial" w:cs="Arial"/>
          <w:color w:val="auto"/>
          <w:sz w:val="24"/>
          <w:szCs w:val="24"/>
          <w:lang w:val="ro-RO"/>
        </w:rPr>
        <w:t>functie</w:t>
      </w:r>
      <w:proofErr w:type="spellEnd"/>
      <w:r w:rsidRPr="786153EC" w:rsidR="5EF62B4D">
        <w:rPr>
          <w:rFonts w:ascii="Arial" w:hAnsi="Arial" w:eastAsia="Arial" w:cs="Arial"/>
          <w:color w:val="auto"/>
          <w:sz w:val="24"/>
          <w:szCs w:val="24"/>
          <w:lang w:val="ro-RO"/>
        </w:rPr>
        <w:t xml:space="preserve"> de scopul final pe care </w:t>
      </w:r>
      <w:proofErr w:type="spellStart"/>
      <w:r w:rsidRPr="786153EC" w:rsidR="5EF62B4D">
        <w:rPr>
          <w:rFonts w:ascii="Arial" w:hAnsi="Arial" w:eastAsia="Arial" w:cs="Arial"/>
          <w:color w:val="auto"/>
          <w:sz w:val="24"/>
          <w:szCs w:val="24"/>
          <w:lang w:val="ro-RO"/>
        </w:rPr>
        <w:t>il</w:t>
      </w:r>
      <w:proofErr w:type="spellEnd"/>
      <w:r w:rsidRPr="786153EC" w:rsidR="5EF62B4D">
        <w:rPr>
          <w:rFonts w:ascii="Arial" w:hAnsi="Arial" w:eastAsia="Arial" w:cs="Arial"/>
          <w:color w:val="auto"/>
          <w:sz w:val="24"/>
          <w:szCs w:val="24"/>
          <w:lang w:val="ro-RO"/>
        </w:rPr>
        <w:t xml:space="preserve"> vor deservi utilizatorilor, si </w:t>
      </w:r>
      <w:r w:rsidRPr="786153EC" w:rsidR="6D03CB75">
        <w:rPr>
          <w:rFonts w:ascii="Arial" w:hAnsi="Arial" w:eastAsia="Arial" w:cs="Arial"/>
          <w:color w:val="auto"/>
          <w:sz w:val="24"/>
          <w:szCs w:val="24"/>
          <w:lang w:val="ro-RO"/>
        </w:rPr>
        <w:t xml:space="preserve">tipul de </w:t>
      </w:r>
      <w:proofErr w:type="spellStart"/>
      <w:r w:rsidRPr="786153EC" w:rsidR="6D03CB75">
        <w:rPr>
          <w:rFonts w:ascii="Arial" w:hAnsi="Arial" w:eastAsia="Arial" w:cs="Arial"/>
          <w:color w:val="auto"/>
          <w:sz w:val="24"/>
          <w:szCs w:val="24"/>
          <w:lang w:val="ro-RO"/>
        </w:rPr>
        <w:t>experienta</w:t>
      </w:r>
      <w:proofErr w:type="spellEnd"/>
      <w:r w:rsidRPr="786153EC" w:rsidR="6D03CB75">
        <w:rPr>
          <w:rFonts w:ascii="Arial" w:hAnsi="Arial" w:eastAsia="Arial" w:cs="Arial"/>
          <w:color w:val="auto"/>
          <w:sz w:val="24"/>
          <w:szCs w:val="24"/>
          <w:lang w:val="ro-RO"/>
        </w:rPr>
        <w:t xml:space="preserve"> </w:t>
      </w:r>
      <w:proofErr w:type="spellStart"/>
      <w:r w:rsidRPr="786153EC" w:rsidR="6D03CB75">
        <w:rPr>
          <w:rFonts w:ascii="Arial" w:hAnsi="Arial" w:eastAsia="Arial" w:cs="Arial"/>
          <w:color w:val="auto"/>
          <w:sz w:val="24"/>
          <w:szCs w:val="24"/>
          <w:lang w:val="ro-RO"/>
        </w:rPr>
        <w:t>obtinut</w:t>
      </w:r>
      <w:proofErr w:type="spellEnd"/>
      <w:r w:rsidRPr="786153EC" w:rsidR="09E83450">
        <w:rPr>
          <w:rFonts w:ascii="Arial" w:hAnsi="Arial" w:eastAsia="Arial" w:cs="Arial"/>
          <w:color w:val="auto"/>
          <w:sz w:val="24"/>
          <w:szCs w:val="24"/>
          <w:lang w:val="ro-RO"/>
        </w:rPr>
        <w:t xml:space="preserve">, </w:t>
      </w:r>
      <w:r w:rsidRPr="786153EC" w:rsidR="6D03CB75">
        <w:rPr>
          <w:rFonts w:ascii="Arial" w:hAnsi="Arial" w:eastAsia="Arial" w:cs="Arial"/>
          <w:color w:val="auto"/>
          <w:sz w:val="24"/>
          <w:szCs w:val="24"/>
          <w:lang w:val="ro-RO"/>
        </w:rPr>
        <w:t>astfel:</w:t>
      </w:r>
      <w:commentRangeEnd w:id="1615866767"/>
      <w:r>
        <w:rPr>
          <w:rStyle w:val="CommentReference"/>
        </w:rPr>
        <w:commentReference w:id="1615866767"/>
      </w:r>
    </w:p>
    <w:p w:rsidR="3106B8D2" w:rsidP="786153EC" w:rsidRDefault="3106B8D2" w14:paraId="1337FF83" w14:textId="373B4180">
      <w:pPr>
        <w:pStyle w:val="BodyText"/>
        <w:numPr>
          <w:ilvl w:val="1"/>
          <w:numId w:val="13"/>
        </w:numPr>
        <w:bidi w:val="0"/>
        <w:spacing w:before="183" w:beforeAutospacing="off" w:after="0" w:afterAutospacing="off" w:line="258" w:lineRule="auto"/>
        <w:ind w:right="117"/>
        <w:jc w:val="left"/>
        <w:rPr>
          <w:rFonts w:ascii="Arial" w:hAnsi="Arial" w:eastAsia="Arial" w:cs="Arial"/>
          <w:b w:val="0"/>
          <w:bCs w:val="0"/>
          <w:color w:val="000000" w:themeColor="text1" w:themeTint="FF" w:themeShade="FF"/>
          <w:sz w:val="24"/>
          <w:szCs w:val="24"/>
          <w:lang w:val="ro-RO"/>
        </w:rPr>
      </w:pPr>
      <w:proofErr w:type="spellStart"/>
      <w:r w:rsidRPr="129D7645" w:rsidR="3106B8D2">
        <w:rPr>
          <w:rFonts w:ascii="Arial" w:hAnsi="Arial" w:eastAsia="Arial" w:cs="Arial"/>
          <w:b w:val="1"/>
          <w:bCs w:val="1"/>
          <w:color w:val="auto"/>
          <w:sz w:val="24"/>
          <w:szCs w:val="24"/>
          <w:lang w:val="ro-RO"/>
        </w:rPr>
        <w:t>Functionalitati</w:t>
      </w:r>
      <w:proofErr w:type="spellEnd"/>
      <w:r w:rsidRPr="129D7645" w:rsidR="3106B8D2">
        <w:rPr>
          <w:rFonts w:ascii="Arial" w:hAnsi="Arial" w:eastAsia="Arial" w:cs="Arial"/>
          <w:b w:val="1"/>
          <w:bCs w:val="1"/>
          <w:color w:val="auto"/>
          <w:sz w:val="24"/>
          <w:szCs w:val="24"/>
          <w:lang w:val="ro-RO"/>
        </w:rPr>
        <w:t xml:space="preserve"> cu scop utilitar</w:t>
      </w:r>
      <w:r w:rsidRPr="129D7645" w:rsidR="3106B8D2">
        <w:rPr>
          <w:rFonts w:ascii="Arial" w:hAnsi="Arial" w:eastAsia="Arial" w:cs="Arial"/>
          <w:b w:val="0"/>
          <w:bCs w:val="0"/>
          <w:color w:val="auto"/>
          <w:sz w:val="24"/>
          <w:szCs w:val="24"/>
          <w:lang w:val="ro-RO"/>
        </w:rPr>
        <w:t xml:space="preserve"> – sunt acele </w:t>
      </w:r>
      <w:proofErr w:type="spellStart"/>
      <w:r w:rsidRPr="129D7645" w:rsidR="3106B8D2">
        <w:rPr>
          <w:rFonts w:ascii="Arial" w:hAnsi="Arial" w:eastAsia="Arial" w:cs="Arial"/>
          <w:b w:val="0"/>
          <w:bCs w:val="0"/>
          <w:color w:val="auto"/>
          <w:sz w:val="24"/>
          <w:szCs w:val="24"/>
          <w:lang w:val="ro-RO"/>
        </w:rPr>
        <w:t>functionalitati</w:t>
      </w:r>
      <w:proofErr w:type="spellEnd"/>
      <w:r w:rsidRPr="129D7645" w:rsidR="3106B8D2">
        <w:rPr>
          <w:rFonts w:ascii="Arial" w:hAnsi="Arial" w:eastAsia="Arial" w:cs="Arial"/>
          <w:b w:val="0"/>
          <w:bCs w:val="0"/>
          <w:color w:val="auto"/>
          <w:sz w:val="24"/>
          <w:szCs w:val="24"/>
          <w:lang w:val="ro-RO"/>
        </w:rPr>
        <w:t xml:space="preserve"> care aduc un plus de confort unor subcategorii de </w:t>
      </w:r>
      <w:proofErr w:type="spellStart"/>
      <w:r w:rsidRPr="129D7645" w:rsidR="3106B8D2">
        <w:rPr>
          <w:rFonts w:ascii="Arial" w:hAnsi="Arial" w:eastAsia="Arial" w:cs="Arial"/>
          <w:b w:val="0"/>
          <w:bCs w:val="0"/>
          <w:color w:val="auto"/>
          <w:sz w:val="24"/>
          <w:szCs w:val="24"/>
          <w:lang w:val="ro-RO"/>
        </w:rPr>
        <w:t>potentiali</w:t>
      </w:r>
      <w:proofErr w:type="spellEnd"/>
      <w:r w:rsidRPr="129D7645" w:rsidR="3106B8D2">
        <w:rPr>
          <w:rFonts w:ascii="Arial" w:hAnsi="Arial" w:eastAsia="Arial" w:cs="Arial"/>
          <w:b w:val="0"/>
          <w:bCs w:val="0"/>
          <w:color w:val="auto"/>
          <w:sz w:val="24"/>
          <w:szCs w:val="24"/>
          <w:lang w:val="ro-RO"/>
        </w:rPr>
        <w:t xml:space="preserve"> utilizatori, mai exact persoanelor care dintr-un motiv sau altul ar </w:t>
      </w:r>
      <w:r w:rsidRPr="129D7645" w:rsidR="3E5841B1">
        <w:rPr>
          <w:rFonts w:ascii="Arial" w:hAnsi="Arial" w:eastAsia="Arial" w:cs="Arial"/>
          <w:b w:val="0"/>
          <w:bCs w:val="0"/>
          <w:color w:val="auto"/>
          <w:sz w:val="24"/>
          <w:szCs w:val="24"/>
          <w:lang w:val="ro-RO"/>
        </w:rPr>
        <w:t xml:space="preserve">putea </w:t>
      </w:r>
      <w:proofErr w:type="spellStart"/>
      <w:r w:rsidRPr="129D7645" w:rsidR="3E5841B1">
        <w:rPr>
          <w:rFonts w:ascii="Arial" w:hAnsi="Arial" w:eastAsia="Arial" w:cs="Arial"/>
          <w:b w:val="0"/>
          <w:bCs w:val="0"/>
          <w:color w:val="auto"/>
          <w:sz w:val="24"/>
          <w:szCs w:val="24"/>
          <w:lang w:val="ro-RO"/>
        </w:rPr>
        <w:t>intampina</w:t>
      </w:r>
      <w:proofErr w:type="spellEnd"/>
      <w:r w:rsidRPr="129D7645" w:rsidR="3E5841B1">
        <w:rPr>
          <w:rFonts w:ascii="Arial" w:hAnsi="Arial" w:eastAsia="Arial" w:cs="Arial"/>
          <w:b w:val="0"/>
          <w:bCs w:val="0"/>
          <w:color w:val="auto"/>
          <w:sz w:val="24"/>
          <w:szCs w:val="24"/>
          <w:lang w:val="ro-RO"/>
        </w:rPr>
        <w:t xml:space="preserve"> </w:t>
      </w:r>
      <w:proofErr w:type="spellStart"/>
      <w:r w:rsidRPr="129D7645" w:rsidR="3E5841B1">
        <w:rPr>
          <w:rFonts w:ascii="Arial" w:hAnsi="Arial" w:eastAsia="Arial" w:cs="Arial"/>
          <w:b w:val="0"/>
          <w:bCs w:val="0"/>
          <w:color w:val="auto"/>
          <w:sz w:val="24"/>
          <w:szCs w:val="24"/>
          <w:lang w:val="ro-RO"/>
        </w:rPr>
        <w:t>dificultati</w:t>
      </w:r>
      <w:proofErr w:type="spellEnd"/>
      <w:r w:rsidRPr="129D7645" w:rsidR="3E5841B1">
        <w:rPr>
          <w:rFonts w:ascii="Arial" w:hAnsi="Arial" w:eastAsia="Arial" w:cs="Arial"/>
          <w:b w:val="0"/>
          <w:bCs w:val="0"/>
          <w:color w:val="auto"/>
          <w:sz w:val="24"/>
          <w:szCs w:val="24"/>
          <w:lang w:val="ro-RO"/>
        </w:rPr>
        <w:t xml:space="preserve"> de-a lungul zilei in controlul ambientului in camera (</w:t>
      </w:r>
      <w:r w:rsidRPr="129D7645" w:rsidR="09462189">
        <w:rPr>
          <w:rFonts w:ascii="Arial" w:hAnsi="Arial" w:eastAsia="Arial" w:cs="Arial"/>
          <w:b w:val="0"/>
          <w:bCs w:val="0"/>
          <w:color w:val="auto"/>
          <w:sz w:val="24"/>
          <w:szCs w:val="24"/>
          <w:lang w:val="ro-RO"/>
        </w:rPr>
        <w:t xml:space="preserve">persoane care nu se pot descurca independent, </w:t>
      </w:r>
      <w:proofErr w:type="spellStart"/>
      <w:r w:rsidRPr="129D7645" w:rsidR="09462189">
        <w:rPr>
          <w:rFonts w:ascii="Arial" w:hAnsi="Arial" w:eastAsia="Arial" w:cs="Arial"/>
          <w:b w:val="0"/>
          <w:bCs w:val="0"/>
          <w:color w:val="auto"/>
          <w:sz w:val="24"/>
          <w:szCs w:val="24"/>
          <w:lang w:val="ro-RO"/>
        </w:rPr>
        <w:t>avand</w:t>
      </w:r>
      <w:proofErr w:type="spellEnd"/>
      <w:r w:rsidRPr="129D7645" w:rsidR="09462189">
        <w:rPr>
          <w:rFonts w:ascii="Arial" w:hAnsi="Arial" w:eastAsia="Arial" w:cs="Arial"/>
          <w:b w:val="0"/>
          <w:bCs w:val="0"/>
          <w:color w:val="auto"/>
          <w:sz w:val="24"/>
          <w:szCs w:val="24"/>
          <w:lang w:val="ro-RO"/>
        </w:rPr>
        <w:t xml:space="preserve"> in permanenta nevoie de asistenta, cum ar fi persoanele in </w:t>
      </w:r>
      <w:proofErr w:type="spellStart"/>
      <w:r w:rsidRPr="129D7645" w:rsidR="09462189">
        <w:rPr>
          <w:rFonts w:ascii="Arial" w:hAnsi="Arial" w:eastAsia="Arial" w:cs="Arial"/>
          <w:b w:val="0"/>
          <w:bCs w:val="0"/>
          <w:color w:val="auto"/>
          <w:sz w:val="24"/>
          <w:szCs w:val="24"/>
          <w:lang w:val="ro-RO"/>
        </w:rPr>
        <w:t>varsta</w:t>
      </w:r>
      <w:proofErr w:type="spellEnd"/>
      <w:r w:rsidRPr="129D7645" w:rsidR="09462189">
        <w:rPr>
          <w:rFonts w:ascii="Arial" w:hAnsi="Arial" w:eastAsia="Arial" w:cs="Arial"/>
          <w:b w:val="0"/>
          <w:bCs w:val="0"/>
          <w:color w:val="auto"/>
          <w:sz w:val="24"/>
          <w:szCs w:val="24"/>
          <w:lang w:val="ro-RO"/>
        </w:rPr>
        <w:t xml:space="preserve">, cu nevoi speciale, sau chiar </w:t>
      </w:r>
      <w:r w:rsidRPr="129D7645" w:rsidR="09462189">
        <w:rPr>
          <w:rFonts w:ascii="Arial" w:hAnsi="Arial" w:eastAsia="Arial" w:cs="Arial"/>
          <w:b w:val="0"/>
          <w:bCs w:val="0"/>
          <w:color w:val="auto"/>
          <w:sz w:val="24"/>
          <w:szCs w:val="24"/>
          <w:lang w:val="ro-RO"/>
        </w:rPr>
        <w:t>infanti</w:t>
      </w:r>
      <w:r w:rsidRPr="129D7645" w:rsidR="09462189">
        <w:rPr>
          <w:rFonts w:ascii="Arial" w:hAnsi="Arial" w:eastAsia="Arial" w:cs="Arial"/>
          <w:b w:val="0"/>
          <w:bCs w:val="0"/>
          <w:color w:val="auto"/>
          <w:sz w:val="24"/>
          <w:szCs w:val="24"/>
          <w:lang w:val="ro-RO"/>
        </w:rPr>
        <w:t>)</w:t>
      </w:r>
      <w:r w:rsidRPr="129D7645" w:rsidR="2FBBBFD8">
        <w:rPr>
          <w:rFonts w:ascii="Arial" w:hAnsi="Arial" w:eastAsia="Arial" w:cs="Arial"/>
          <w:b w:val="0"/>
          <w:bCs w:val="0"/>
          <w:color w:val="auto"/>
          <w:sz w:val="24"/>
          <w:szCs w:val="24"/>
          <w:lang w:val="ro-RO"/>
        </w:rPr>
        <w:t>: a), b), f)</w:t>
      </w:r>
      <w:r w:rsidRPr="129D7645" w:rsidR="515C480B">
        <w:rPr>
          <w:rFonts w:ascii="Arial" w:hAnsi="Arial" w:eastAsia="Arial" w:cs="Arial"/>
          <w:b w:val="0"/>
          <w:bCs w:val="0"/>
          <w:color w:val="auto"/>
          <w:sz w:val="24"/>
          <w:szCs w:val="24"/>
          <w:lang w:val="ro-RO"/>
        </w:rPr>
        <w:t>, e)</w:t>
      </w:r>
    </w:p>
    <w:p w:rsidR="1E405DE2" w:rsidP="129D7645" w:rsidRDefault="1E405DE2" w14:paraId="075AB50C" w14:textId="48A8887A">
      <w:pPr>
        <w:pStyle w:val="BodyText"/>
        <w:numPr>
          <w:ilvl w:val="1"/>
          <w:numId w:val="13"/>
        </w:numPr>
        <w:bidi w:val="0"/>
        <w:spacing w:before="183" w:beforeAutospacing="off" w:after="0" w:afterAutospacing="off" w:line="258" w:lineRule="auto"/>
        <w:ind w:right="117"/>
        <w:jc w:val="left"/>
        <w:rPr>
          <w:rFonts w:ascii="Arial" w:hAnsi="Arial" w:eastAsia="Arial" w:cs="Arial"/>
          <w:b w:val="0"/>
          <w:bCs w:val="0"/>
          <w:color w:val="000000" w:themeColor="text1" w:themeTint="FF" w:themeShade="FF"/>
          <w:sz w:val="24"/>
          <w:szCs w:val="24"/>
          <w:lang w:val="ro-RO"/>
        </w:rPr>
      </w:pPr>
      <w:proofErr w:type="spellStart"/>
      <w:r w:rsidRPr="129D7645" w:rsidR="4A243A93">
        <w:rPr>
          <w:rFonts w:ascii="Arial" w:hAnsi="Arial" w:eastAsia="Arial" w:cs="Arial"/>
          <w:b w:val="1"/>
          <w:bCs w:val="1"/>
          <w:color w:val="auto"/>
          <w:sz w:val="24"/>
          <w:szCs w:val="24"/>
          <w:lang w:val="ro-RO"/>
        </w:rPr>
        <w:t>Functionalitati</w:t>
      </w:r>
      <w:proofErr w:type="spellEnd"/>
      <w:r w:rsidRPr="129D7645" w:rsidR="4A243A93">
        <w:rPr>
          <w:rFonts w:ascii="Arial" w:hAnsi="Arial" w:eastAsia="Arial" w:cs="Arial"/>
          <w:b w:val="1"/>
          <w:bCs w:val="1"/>
          <w:color w:val="auto"/>
          <w:sz w:val="24"/>
          <w:szCs w:val="24"/>
          <w:lang w:val="ro-RO"/>
        </w:rPr>
        <w:t xml:space="preserve"> cu scop de divertisment</w:t>
      </w:r>
      <w:r w:rsidRPr="129D7645" w:rsidR="4A243A93">
        <w:rPr>
          <w:rFonts w:ascii="Arial" w:hAnsi="Arial" w:eastAsia="Arial" w:cs="Arial"/>
          <w:b w:val="0"/>
          <w:bCs w:val="0"/>
          <w:color w:val="auto"/>
          <w:sz w:val="24"/>
          <w:szCs w:val="24"/>
          <w:lang w:val="ro-RO"/>
        </w:rPr>
        <w:t xml:space="preserve"> – sunt acele </w:t>
      </w:r>
      <w:proofErr w:type="spellStart"/>
      <w:r w:rsidRPr="129D7645" w:rsidR="4A243A93">
        <w:rPr>
          <w:rFonts w:ascii="Arial" w:hAnsi="Arial" w:eastAsia="Arial" w:cs="Arial"/>
          <w:b w:val="0"/>
          <w:bCs w:val="0"/>
          <w:color w:val="auto"/>
          <w:sz w:val="24"/>
          <w:szCs w:val="24"/>
          <w:lang w:val="ro-RO"/>
        </w:rPr>
        <w:t>functionalitati</w:t>
      </w:r>
      <w:proofErr w:type="spellEnd"/>
      <w:r w:rsidRPr="129D7645" w:rsidR="4A243A93">
        <w:rPr>
          <w:rFonts w:ascii="Arial" w:hAnsi="Arial" w:eastAsia="Arial" w:cs="Arial"/>
          <w:b w:val="0"/>
          <w:bCs w:val="0"/>
          <w:color w:val="auto"/>
          <w:sz w:val="24"/>
          <w:szCs w:val="24"/>
          <w:lang w:val="ro-RO"/>
        </w:rPr>
        <w:t xml:space="preserve"> care aduc un plus de confort </w:t>
      </w:r>
      <w:proofErr w:type="spellStart"/>
      <w:r w:rsidRPr="129D7645" w:rsidR="4A243A93">
        <w:rPr>
          <w:rFonts w:ascii="Arial" w:hAnsi="Arial" w:eastAsia="Arial" w:cs="Arial"/>
          <w:b w:val="0"/>
          <w:bCs w:val="0"/>
          <w:color w:val="auto"/>
          <w:sz w:val="24"/>
          <w:szCs w:val="24"/>
          <w:lang w:val="ro-RO"/>
        </w:rPr>
        <w:t>cand</w:t>
      </w:r>
      <w:proofErr w:type="spellEnd"/>
      <w:r w:rsidRPr="129D7645" w:rsidR="4A243A93">
        <w:rPr>
          <w:rFonts w:ascii="Arial" w:hAnsi="Arial" w:eastAsia="Arial" w:cs="Arial"/>
          <w:b w:val="0"/>
          <w:bCs w:val="0"/>
          <w:color w:val="auto"/>
          <w:sz w:val="24"/>
          <w:szCs w:val="24"/>
          <w:lang w:val="ro-RO"/>
        </w:rPr>
        <w:t xml:space="preserve"> vine vorba de destindere, cu </w:t>
      </w:r>
      <w:proofErr w:type="spellStart"/>
      <w:r w:rsidRPr="129D7645" w:rsidR="4E301966">
        <w:rPr>
          <w:rFonts w:ascii="Arial" w:hAnsi="Arial" w:eastAsia="Arial" w:cs="Arial"/>
          <w:b w:val="0"/>
          <w:bCs w:val="0"/>
          <w:color w:val="auto"/>
          <w:sz w:val="24"/>
          <w:szCs w:val="24"/>
          <w:lang w:val="ro-RO"/>
        </w:rPr>
        <w:t>potential</w:t>
      </w:r>
      <w:proofErr w:type="spellEnd"/>
      <w:r w:rsidRPr="129D7645" w:rsidR="4E301966">
        <w:rPr>
          <w:rFonts w:ascii="Arial" w:hAnsi="Arial" w:eastAsia="Arial" w:cs="Arial"/>
          <w:b w:val="0"/>
          <w:bCs w:val="0"/>
          <w:color w:val="auto"/>
          <w:sz w:val="24"/>
          <w:szCs w:val="24"/>
          <w:lang w:val="ro-RO"/>
        </w:rPr>
        <w:t xml:space="preserve"> de personalizare </w:t>
      </w:r>
      <w:proofErr w:type="spellStart"/>
      <w:r w:rsidRPr="129D7645" w:rsidR="4E301966">
        <w:rPr>
          <w:rFonts w:ascii="Arial" w:hAnsi="Arial" w:eastAsia="Arial" w:cs="Arial"/>
          <w:b w:val="0"/>
          <w:bCs w:val="0"/>
          <w:color w:val="auto"/>
          <w:sz w:val="24"/>
          <w:szCs w:val="24"/>
          <w:lang w:val="ro-RO"/>
        </w:rPr>
        <w:t>pronuntat</w:t>
      </w:r>
      <w:proofErr w:type="spellEnd"/>
      <w:r w:rsidRPr="129D7645" w:rsidR="1464CE15">
        <w:rPr>
          <w:rFonts w:ascii="Arial" w:hAnsi="Arial" w:eastAsia="Arial" w:cs="Arial"/>
          <w:b w:val="0"/>
          <w:bCs w:val="0"/>
          <w:color w:val="auto"/>
          <w:sz w:val="24"/>
          <w:szCs w:val="24"/>
          <w:lang w:val="ro-RO"/>
        </w:rPr>
        <w:t xml:space="preserve">: c), d), </w:t>
      </w:r>
      <w:r w:rsidRPr="129D7645" w:rsidR="2C47289D">
        <w:rPr>
          <w:rFonts w:ascii="Arial" w:hAnsi="Arial" w:eastAsia="Arial" w:cs="Arial"/>
          <w:b w:val="0"/>
          <w:bCs w:val="0"/>
          <w:color w:val="auto"/>
          <w:sz w:val="24"/>
          <w:szCs w:val="24"/>
          <w:lang w:val="ro-RO"/>
        </w:rPr>
        <w:t>g), h), i).</w:t>
      </w:r>
    </w:p>
    <w:p w:rsidRPr="007942C3" w:rsidR="000E67F8" w:rsidP="786153EC" w:rsidRDefault="000E67F8" w14:paraId="0B4DE251" w14:textId="77777777">
      <w:pPr>
        <w:pStyle w:val="Heading1"/>
        <w:numPr>
          <w:ilvl w:val="0"/>
          <w:numId w:val="1"/>
        </w:numPr>
        <w:spacing w:before="240"/>
        <w:ind w:left="540"/>
        <w:rPr>
          <w:rFonts w:ascii="Arial" w:hAnsi="Arial" w:eastAsia="Arial" w:cs="Arial"/>
          <w:b w:val="0"/>
          <w:bCs w:val="0"/>
          <w:lang w:val="ro-RO"/>
        </w:rPr>
      </w:pPr>
      <w:bookmarkStart w:name="_Toc382729544" w:id="9"/>
      <w:bookmarkStart w:name="_Toc53917600" w:id="10"/>
      <w:proofErr w:type="spellStart"/>
      <w:r w:rsidRPr="786153EC" w:rsidR="000E67F8">
        <w:rPr>
          <w:rFonts w:ascii="Arial" w:hAnsi="Arial" w:eastAsia="Arial" w:cs="Arial"/>
          <w:spacing w:val="-1"/>
          <w:lang w:val="ro-RO"/>
        </w:rPr>
        <w:t>Prioritizarea</w:t>
      </w:r>
      <w:proofErr w:type="spellEnd"/>
      <w:r w:rsidRPr="786153EC" w:rsidR="000E67F8">
        <w:rPr>
          <w:rFonts w:ascii="Arial" w:hAnsi="Arial" w:eastAsia="Arial" w:cs="Arial"/>
          <w:spacing w:val="1"/>
          <w:lang w:val="ro-RO"/>
        </w:rPr>
        <w:t xml:space="preserve"> </w:t>
      </w:r>
      <w:r w:rsidRPr="786153EC" w:rsidR="000E67F8">
        <w:rPr>
          <w:rFonts w:ascii="Arial" w:hAnsi="Arial" w:eastAsia="Arial" w:cs="Arial"/>
          <w:spacing w:val="-1"/>
          <w:lang w:val="ro-RO"/>
        </w:rPr>
        <w:t>cerințelor</w:t>
      </w:r>
      <w:bookmarkEnd w:id="9"/>
      <w:bookmarkEnd w:id="10"/>
    </w:p>
    <w:p w:rsidR="000E67F8" w:rsidP="786153EC" w:rsidRDefault="00EB13B0" w14:paraId="45EFFA6B" w14:textId="3D4199B9">
      <w:pPr>
        <w:pStyle w:val="BodyText"/>
        <w:spacing w:line="256" w:lineRule="auto"/>
        <w:ind w:left="810" w:right="117"/>
        <w:jc w:val="both"/>
        <w:rPr>
          <w:rFonts w:ascii="Arial" w:hAnsi="Arial" w:eastAsia="Arial" w:cs="Arial"/>
          <w:color w:val="A6A6A6"/>
          <w:spacing w:val="-1"/>
          <w:lang w:val="ro-RO"/>
        </w:rPr>
      </w:pPr>
      <w:r w:rsidRPr="786153EC" w:rsidR="00EB13B0">
        <w:rPr>
          <w:rFonts w:ascii="Arial" w:hAnsi="Arial" w:eastAsia="Arial" w:cs="Arial"/>
          <w:color w:val="A6A6A6"/>
          <w:spacing w:val="-1"/>
          <w:lang w:val="ro-RO"/>
        </w:rPr>
        <w:t xml:space="preserve">Pentru </w:t>
      </w:r>
      <w:proofErr w:type="spellStart"/>
      <w:r w:rsidRPr="786153EC" w:rsidR="00EB13B0">
        <w:rPr>
          <w:rFonts w:ascii="Arial" w:hAnsi="Arial" w:eastAsia="Arial" w:cs="Arial"/>
          <w:color w:val="A6A6A6"/>
          <w:spacing w:val="-1"/>
          <w:lang w:val="ro-RO"/>
        </w:rPr>
        <w:t>prioritizarea</w:t>
      </w:r>
      <w:proofErr w:type="spellEnd"/>
      <w:r w:rsidRPr="786153EC" w:rsidR="00EB13B0">
        <w:rPr>
          <w:rFonts w:ascii="Arial" w:hAnsi="Arial" w:eastAsia="Arial" w:cs="Arial"/>
          <w:color w:val="A6A6A6"/>
          <w:spacing w:val="-1"/>
          <w:lang w:val="ro-RO"/>
        </w:rPr>
        <w:t xml:space="preserve"> cerințelor se va folosi Analiza </w:t>
      </w:r>
      <w:proofErr w:type="spellStart"/>
      <w:r w:rsidRPr="786153EC" w:rsidR="00EB13B0">
        <w:rPr>
          <w:rFonts w:ascii="Arial" w:hAnsi="Arial" w:eastAsia="Arial" w:cs="Arial"/>
          <w:color w:val="A6A6A6"/>
          <w:spacing w:val="-1"/>
          <w:lang w:val="ro-RO"/>
        </w:rPr>
        <w:t>Pareto</w:t>
      </w:r>
      <w:proofErr w:type="spellEnd"/>
      <w:r w:rsidRPr="786153EC" w:rsidR="00EB13B0">
        <w:rPr>
          <w:rFonts w:ascii="Arial" w:hAnsi="Arial" w:eastAsia="Arial" w:cs="Arial"/>
          <w:color w:val="A6A6A6"/>
          <w:spacing w:val="-1"/>
          <w:lang w:val="ro-RO"/>
        </w:rPr>
        <w:t xml:space="preserve"> aplicată pe impact și efort =&gt; Lista </w:t>
      </w:r>
      <w:proofErr w:type="spellStart"/>
      <w:r w:rsidRPr="786153EC" w:rsidR="00EB13B0">
        <w:rPr>
          <w:rFonts w:ascii="Arial" w:hAnsi="Arial" w:eastAsia="Arial" w:cs="Arial"/>
          <w:color w:val="A6A6A6"/>
          <w:spacing w:val="-1"/>
          <w:lang w:val="ro-RO"/>
        </w:rPr>
        <w:t>prioritizată</w:t>
      </w:r>
      <w:proofErr w:type="spellEnd"/>
      <w:r w:rsidRPr="786153EC" w:rsidR="00EB13B0">
        <w:rPr>
          <w:rFonts w:ascii="Arial" w:hAnsi="Arial" w:eastAsia="Arial" w:cs="Arial"/>
          <w:color w:val="A6A6A6"/>
          <w:spacing w:val="-1"/>
          <w:lang w:val="ro-RO"/>
        </w:rPr>
        <w:t xml:space="preserve"> a cerințelor</w:t>
      </w:r>
      <w:r w:rsidRPr="786153EC" w:rsidR="00A52524">
        <w:rPr>
          <w:rFonts w:ascii="Arial" w:hAnsi="Arial" w:eastAsia="Arial" w:cs="Arial"/>
          <w:color w:val="A6A6A6"/>
          <w:spacing w:val="-1"/>
          <w:lang w:val="ro-RO"/>
        </w:rPr>
        <w:t xml:space="preserve"> =&gt; Lista cerințelor care urmează să fie implementate în cadrul proiectului</w:t>
      </w:r>
      <w:r w:rsidRPr="786153EC" w:rsidR="52F4E0B2">
        <w:rPr>
          <w:rFonts w:ascii="Arial" w:hAnsi="Arial" w:eastAsia="Arial" w:cs="Arial"/>
          <w:color w:val="A6A6A6"/>
          <w:spacing w:val="-1"/>
          <w:lang w:val="ro-RO"/>
        </w:rPr>
        <w:t xml:space="preserve">.</w:t>
      </w:r>
    </w:p>
    <w:p w:rsidR="52F4E0B2" w:rsidP="129D7645" w:rsidRDefault="52F4E0B2" w14:paraId="6EA3D4AF" w14:textId="269B0244">
      <w:pPr>
        <w:pStyle w:val="BodyText"/>
        <w:spacing w:line="256" w:lineRule="auto"/>
        <w:ind w:left="810" w:right="117"/>
        <w:jc w:val="both"/>
        <w:rPr>
          <w:rFonts w:ascii="Arial" w:hAnsi="Arial" w:eastAsia="Arial" w:cs="Arial"/>
          <w:lang w:val="ro-RO"/>
        </w:rPr>
      </w:pPr>
      <w:r w:rsidRPr="129D7645" w:rsidR="52F4E0B2">
        <w:rPr>
          <w:rFonts w:ascii="Arial" w:hAnsi="Arial" w:eastAsia="Arial" w:cs="Arial"/>
          <w:color w:val="A6A6A6" w:themeColor="background1" w:themeTint="FF" w:themeShade="A6"/>
          <w:lang w:val="ro-RO"/>
        </w:rPr>
        <w:t xml:space="preserve">Dintre cerințele de la pct. 5, va trebui să vă alegeți pe care dintre acestea le veți implementa. 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Pr="129D7645" w:rsidR="52F4E0B2">
        <w:rPr>
          <w:rFonts w:ascii="Arial" w:hAnsi="Arial" w:eastAsia="Arial" w:cs="Arial"/>
          <w:color w:val="A6A6A6" w:themeColor="background1" w:themeTint="FF" w:themeShade="A6"/>
        </w:rPr>
        <w:t>~</w:t>
      </w:r>
      <w:r w:rsidRPr="129D7645" w:rsidR="52F4E0B2">
        <w:rPr>
          <w:rFonts w:ascii="Arial" w:hAnsi="Arial" w:eastAsia="Arial" w:cs="Arial"/>
          <w:color w:val="A6A6A6" w:themeColor="background1" w:themeTint="FF" w:themeShade="A6"/>
          <w:lang w:val="ro-RO"/>
        </w:rPr>
        <w:t>80/100 pe scara valorii aduse, și ~</w:t>
      </w:r>
      <w:r w:rsidRPr="129D7645" w:rsidR="52F4E0B2">
        <w:rPr>
          <w:rFonts w:ascii="Arial" w:hAnsi="Arial" w:eastAsia="Arial" w:cs="Arial"/>
          <w:color w:val="A6A6A6" w:themeColor="background1" w:themeTint="FF" w:themeShade="A6"/>
        </w:rPr>
        <w:t xml:space="preserve">20/100 ]n </w:t>
      </w:r>
      <w:r w:rsidRPr="129D7645" w:rsidR="52F4E0B2">
        <w:rPr>
          <w:rFonts w:ascii="Arial" w:hAnsi="Arial" w:eastAsia="Arial" w:cs="Arial"/>
          <w:color w:val="A6A6A6" w:themeColor="background1" w:themeTint="FF" w:themeShade="A6"/>
          <w:lang w:val="ro-RO"/>
        </w:rPr>
        <w:t>privința costului de implementare.</w:t>
      </w:r>
    </w:p>
    <w:p w:rsidR="129D7645" w:rsidP="129D7645" w:rsidRDefault="129D7645" w14:paraId="14C0FF99" w14:textId="77C7F4D8">
      <w:pPr>
        <w:pStyle w:val="BodyText"/>
        <w:spacing w:line="256" w:lineRule="auto"/>
        <w:ind w:left="810" w:right="117"/>
        <w:jc w:val="both"/>
        <w:rPr>
          <w:rFonts w:ascii="Times New Roman" w:hAnsi="Times New Roman" w:eastAsia="Times New Roman" w:cs=""/>
          <w:color w:val="A6A6A6" w:themeColor="background1" w:themeTint="FF" w:themeShade="A6"/>
          <w:sz w:val="24"/>
          <w:szCs w:val="24"/>
          <w:lang w:val="ro-RO"/>
        </w:rPr>
      </w:pPr>
    </w:p>
    <w:p w:rsidR="6B62CB15" w:rsidP="786153EC" w:rsidRDefault="6B62CB15" w14:paraId="43DB00AE" w14:textId="3A14D897">
      <w:pPr>
        <w:pStyle w:val="BodyText"/>
        <w:spacing w:line="256" w:lineRule="auto"/>
        <w:ind w:left="810" w:right="117"/>
        <w:jc w:val="both"/>
        <w:rPr>
          <w:rFonts w:ascii="Arial" w:hAnsi="Arial" w:eastAsia="Arial" w:cs="Arial"/>
          <w:color w:val="auto"/>
          <w:sz w:val="24"/>
          <w:szCs w:val="24"/>
          <w:lang w:val="ro-RO"/>
        </w:rPr>
      </w:pPr>
      <w:r w:rsidRPr="786153EC" w:rsidR="6B62CB15">
        <w:rPr>
          <w:rFonts w:ascii="Arial" w:hAnsi="Arial" w:eastAsia="Arial" w:cs="Arial"/>
          <w:color w:val="auto"/>
          <w:sz w:val="24"/>
          <w:szCs w:val="24"/>
          <w:lang w:val="ro-RO"/>
        </w:rPr>
        <w:t xml:space="preserve">Lista </w:t>
      </w:r>
      <w:proofErr w:type="spellStart"/>
      <w:r w:rsidRPr="786153EC" w:rsidR="6B62CB15">
        <w:rPr>
          <w:rFonts w:ascii="Arial" w:hAnsi="Arial" w:eastAsia="Arial" w:cs="Arial"/>
          <w:color w:val="auto"/>
          <w:sz w:val="24"/>
          <w:szCs w:val="24"/>
          <w:lang w:val="ro-RO"/>
        </w:rPr>
        <w:t>cerintelor</w:t>
      </w:r>
      <w:proofErr w:type="spellEnd"/>
      <w:r w:rsidRPr="786153EC" w:rsidR="6B62CB15">
        <w:rPr>
          <w:rFonts w:ascii="Arial" w:hAnsi="Arial" w:eastAsia="Arial" w:cs="Arial"/>
          <w:color w:val="auto"/>
          <w:sz w:val="24"/>
          <w:szCs w:val="24"/>
          <w:lang w:val="ro-RO"/>
        </w:rPr>
        <w:t xml:space="preserve"> care </w:t>
      </w:r>
      <w:proofErr w:type="spellStart"/>
      <w:r w:rsidRPr="786153EC" w:rsidR="2504FC33">
        <w:rPr>
          <w:rFonts w:ascii="Arial" w:hAnsi="Arial" w:eastAsia="Arial" w:cs="Arial"/>
          <w:color w:val="auto"/>
          <w:sz w:val="24"/>
          <w:szCs w:val="24"/>
          <w:lang w:val="ro-RO"/>
        </w:rPr>
        <w:t>urmeaza</w:t>
      </w:r>
      <w:proofErr w:type="spellEnd"/>
      <w:r w:rsidRPr="786153EC" w:rsidR="2504FC33">
        <w:rPr>
          <w:rFonts w:ascii="Arial" w:hAnsi="Arial" w:eastAsia="Arial" w:cs="Arial"/>
          <w:color w:val="auto"/>
          <w:sz w:val="24"/>
          <w:szCs w:val="24"/>
          <w:lang w:val="ro-RO"/>
        </w:rPr>
        <w:t xml:space="preserve"> a fi implementate in cadrul acestui proiect sunt:</w:t>
      </w:r>
    </w:p>
    <w:p w:rsidR="1229183B" w:rsidP="129D7645" w:rsidRDefault="1229183B" w14:paraId="66B181D6" w14:textId="756F67A0">
      <w:pPr>
        <w:pStyle w:val="BodyText"/>
        <w:numPr>
          <w:ilvl w:val="1"/>
          <w:numId w:val="12"/>
        </w:numPr>
        <w:spacing w:line="256" w:lineRule="auto"/>
        <w:ind w:right="117"/>
        <w:jc w:val="both"/>
        <w:rPr>
          <w:rFonts w:ascii="Arial" w:hAnsi="Arial" w:eastAsia="Arial" w:cs="Arial" w:asciiTheme="minorAscii" w:hAnsiTheme="minorAscii" w:eastAsiaTheme="minorAscii" w:cstheme="minorAscii"/>
          <w:color w:val="auto"/>
          <w:sz w:val="24"/>
          <w:szCs w:val="24"/>
          <w:lang w:val="ro-RO"/>
        </w:rPr>
      </w:pPr>
      <w:r w:rsidRPr="129D7645" w:rsidR="38B0D586">
        <w:rPr>
          <w:rFonts w:ascii="Arial" w:hAnsi="Arial" w:eastAsia="Arial" w:cs="Arial"/>
          <w:color w:val="auto"/>
          <w:sz w:val="24"/>
          <w:szCs w:val="24"/>
          <w:lang w:val="ro-RO"/>
        </w:rPr>
        <w:t>Functionalitatea on/off pe baza instructiunilor audio (batut din palme)</w:t>
      </w:r>
      <w:r w:rsidRPr="129D7645" w:rsidR="38B0D586">
        <w:rPr>
          <w:rFonts w:ascii="Arial" w:hAnsi="Arial" w:eastAsia="Arial" w:cs="Arial"/>
          <w:color w:val="auto"/>
          <w:sz w:val="24"/>
          <w:szCs w:val="24"/>
          <w:lang w:val="ro-RO"/>
        </w:rPr>
        <w:t xml:space="preserve"> </w:t>
      </w:r>
    </w:p>
    <w:p w:rsidR="1229183B" w:rsidP="129D7645" w:rsidRDefault="1229183B" w14:paraId="2C111B1E" w14:textId="71EEF6CC">
      <w:pPr>
        <w:pStyle w:val="BodyText"/>
        <w:numPr>
          <w:ilvl w:val="1"/>
          <w:numId w:val="12"/>
        </w:numPr>
        <w:spacing w:line="256" w:lineRule="auto"/>
        <w:ind w:right="117"/>
        <w:jc w:val="both"/>
        <w:rPr>
          <w:color w:val="auto"/>
          <w:sz w:val="24"/>
          <w:szCs w:val="24"/>
          <w:lang w:val="ro-RO"/>
        </w:rPr>
      </w:pPr>
      <w:r w:rsidRPr="129D7645" w:rsidR="1229183B">
        <w:rPr>
          <w:rFonts w:ascii="Arial" w:hAnsi="Arial" w:eastAsia="Arial" w:cs="Arial"/>
          <w:color w:val="auto"/>
          <w:sz w:val="24"/>
          <w:szCs w:val="24"/>
          <w:lang w:val="ro-RO"/>
        </w:rPr>
        <w:t>Interceptarea comenzilor audio</w:t>
      </w:r>
    </w:p>
    <w:p w:rsidR="1309D7D6" w:rsidP="129D7645" w:rsidRDefault="1309D7D6" w14:paraId="2DE2C44C" w14:textId="37340EFF">
      <w:pPr>
        <w:pStyle w:val="BodyText"/>
        <w:numPr>
          <w:ilvl w:val="1"/>
          <w:numId w:val="12"/>
        </w:numPr>
        <w:spacing w:line="256" w:lineRule="auto"/>
        <w:ind w:right="117"/>
        <w:jc w:val="both"/>
        <w:rPr>
          <w:rFonts w:ascii="Arial" w:hAnsi="Arial" w:eastAsia="Arial" w:cs="Arial" w:asciiTheme="minorAscii" w:hAnsiTheme="minorAscii" w:eastAsiaTheme="minorAscii" w:cstheme="minorAscii"/>
          <w:color w:val="auto"/>
          <w:sz w:val="24"/>
          <w:szCs w:val="24"/>
          <w:lang w:val="ro-RO"/>
        </w:rPr>
      </w:pPr>
      <w:r w:rsidRPr="129D7645" w:rsidR="1309D7D6">
        <w:rPr>
          <w:rFonts w:ascii="Arial" w:hAnsi="Arial" w:eastAsia="Arial" w:cs="Arial"/>
          <w:color w:val="auto"/>
          <w:sz w:val="24"/>
          <w:szCs w:val="24"/>
          <w:lang w:val="ro-RO"/>
        </w:rPr>
        <w:t>Schimbarea culorilor luminii</w:t>
      </w:r>
    </w:p>
    <w:p w:rsidR="1309D7D6" w:rsidP="129D7645" w:rsidRDefault="1309D7D6" w14:paraId="6FF4BE0D" w14:textId="57606EC3">
      <w:pPr>
        <w:pStyle w:val="BodyText"/>
        <w:numPr>
          <w:ilvl w:val="1"/>
          <w:numId w:val="12"/>
        </w:numPr>
        <w:spacing w:line="256" w:lineRule="auto"/>
        <w:ind w:right="117"/>
        <w:jc w:val="both"/>
        <w:rPr>
          <w:color w:val="auto"/>
          <w:sz w:val="24"/>
          <w:szCs w:val="24"/>
          <w:lang w:val="ro-RO"/>
        </w:rPr>
      </w:pPr>
      <w:r w:rsidRPr="129D7645" w:rsidR="7CB1127B">
        <w:rPr>
          <w:rFonts w:ascii="Arial" w:hAnsi="Arial" w:eastAsia="Arial" w:cs="Arial"/>
          <w:color w:val="auto"/>
          <w:sz w:val="24"/>
          <w:szCs w:val="24"/>
          <w:lang w:val="ro-RO"/>
        </w:rPr>
        <w:t xml:space="preserve">Schimbarea </w:t>
      </w:r>
      <w:proofErr w:type="spellStart"/>
      <w:r w:rsidRPr="129D7645" w:rsidR="7CB1127B">
        <w:rPr>
          <w:rFonts w:ascii="Arial" w:hAnsi="Arial" w:eastAsia="Arial" w:cs="Arial"/>
          <w:color w:val="auto"/>
          <w:sz w:val="24"/>
          <w:szCs w:val="24"/>
          <w:lang w:val="ro-RO"/>
        </w:rPr>
        <w:t>intensitatii</w:t>
      </w:r>
      <w:proofErr w:type="spellEnd"/>
      <w:r w:rsidRPr="129D7645" w:rsidR="7CB1127B">
        <w:rPr>
          <w:rFonts w:ascii="Arial" w:hAnsi="Arial" w:eastAsia="Arial" w:cs="Arial"/>
          <w:color w:val="auto"/>
          <w:sz w:val="24"/>
          <w:szCs w:val="24"/>
          <w:lang w:val="ro-RO"/>
        </w:rPr>
        <w:t xml:space="preserve"> luminii in </w:t>
      </w:r>
      <w:proofErr w:type="spellStart"/>
      <w:r w:rsidRPr="129D7645" w:rsidR="7CB1127B">
        <w:rPr>
          <w:rFonts w:ascii="Arial" w:hAnsi="Arial" w:eastAsia="Arial" w:cs="Arial"/>
          <w:color w:val="auto"/>
          <w:sz w:val="24"/>
          <w:szCs w:val="24"/>
          <w:lang w:val="ro-RO"/>
        </w:rPr>
        <w:t>functie</w:t>
      </w:r>
      <w:proofErr w:type="spellEnd"/>
      <w:r w:rsidRPr="129D7645" w:rsidR="7CB1127B">
        <w:rPr>
          <w:rFonts w:ascii="Arial" w:hAnsi="Arial" w:eastAsia="Arial" w:cs="Arial"/>
          <w:color w:val="auto"/>
          <w:sz w:val="24"/>
          <w:szCs w:val="24"/>
          <w:lang w:val="ro-RO"/>
        </w:rPr>
        <w:t xml:space="preserve"> de nivelul de  lumina al ambientului</w:t>
      </w:r>
    </w:p>
    <w:p w:rsidR="171E4C8B" w:rsidP="129D7645" w:rsidRDefault="171E4C8B" w14:paraId="3283F9EF" w14:textId="1B186F5B">
      <w:pPr>
        <w:pStyle w:val="BodyText"/>
        <w:numPr>
          <w:ilvl w:val="1"/>
          <w:numId w:val="12"/>
        </w:numPr>
        <w:spacing w:line="256" w:lineRule="auto"/>
        <w:ind w:right="117"/>
        <w:jc w:val="both"/>
        <w:rPr>
          <w:rFonts w:ascii="Arial" w:hAnsi="Arial" w:eastAsia="Arial" w:cs="Arial"/>
          <w:color w:val="auto"/>
          <w:sz w:val="24"/>
          <w:szCs w:val="24"/>
          <w:lang w:val="ro-RO"/>
        </w:rPr>
      </w:pPr>
      <w:proofErr w:type="spellStart"/>
      <w:r w:rsidRPr="129D7645" w:rsidR="1309D7D6">
        <w:rPr>
          <w:rFonts w:ascii="Arial" w:hAnsi="Arial" w:eastAsia="Arial" w:cs="Arial"/>
          <w:color w:val="auto"/>
          <w:sz w:val="24"/>
          <w:szCs w:val="24"/>
          <w:lang w:val="ro-RO"/>
        </w:rPr>
        <w:t xml:space="preserve">Prezenta unei alarme care este activa sau nu in </w:t>
      </w:r>
      <w:proofErr w:type="spellStart"/>
      <w:r w:rsidRPr="129D7645" w:rsidR="1309D7D6">
        <w:rPr>
          <w:rFonts w:ascii="Arial" w:hAnsi="Arial" w:eastAsia="Arial" w:cs="Arial"/>
          <w:color w:val="auto"/>
          <w:sz w:val="24"/>
          <w:szCs w:val="24"/>
          <w:lang w:val="ro-RO"/>
        </w:rPr>
        <w:t>functie</w:t>
      </w:r>
      <w:proofErr w:type="spellEnd"/>
      <w:r w:rsidRPr="129D7645" w:rsidR="1309D7D6">
        <w:rPr>
          <w:rFonts w:ascii="Arial" w:hAnsi="Arial" w:eastAsia="Arial" w:cs="Arial"/>
          <w:color w:val="auto"/>
          <w:sz w:val="24"/>
          <w:szCs w:val="24"/>
          <w:lang w:val="ro-RO"/>
        </w:rPr>
        <w:t xml:space="preserve"> de </w:t>
      </w:r>
      <w:proofErr w:type="spellStart"/>
      <w:r w:rsidRPr="129D7645" w:rsidR="1309D7D6">
        <w:rPr>
          <w:rFonts w:ascii="Arial" w:hAnsi="Arial" w:eastAsia="Arial" w:cs="Arial"/>
          <w:color w:val="auto"/>
          <w:sz w:val="24"/>
          <w:szCs w:val="24"/>
          <w:lang w:val="ro-RO"/>
        </w:rPr>
        <w:t>optiunea</w:t>
      </w:r>
      <w:proofErr w:type="spellEnd"/>
      <w:r w:rsidRPr="129D7645" w:rsidR="1309D7D6">
        <w:rPr>
          <w:rFonts w:ascii="Arial" w:hAnsi="Arial" w:eastAsia="Arial" w:cs="Arial"/>
          <w:color w:val="auto"/>
          <w:sz w:val="24"/>
          <w:szCs w:val="24"/>
          <w:lang w:val="ro-RO"/>
        </w:rPr>
        <w:t xml:space="preserve"> clientului</w:t>
      </w:r>
      <w:proofErr w:type="spellEnd"/>
      <w:proofErr w:type="spellStart"/>
      <w:proofErr w:type="spellEnd"/>
    </w:p>
    <w:p w:rsidR="171E4C8B" w:rsidP="129D7645" w:rsidRDefault="171E4C8B" w14:paraId="28917B4F" w14:textId="1CDAB045">
      <w:pPr>
        <w:pStyle w:val="BodyText"/>
        <w:spacing w:line="256" w:lineRule="auto"/>
        <w:ind w:left="720" w:right="117"/>
        <w:jc w:val="both"/>
        <w:rPr>
          <w:rFonts w:ascii="Arial" w:hAnsi="Arial" w:eastAsia="Arial" w:cs="Arial"/>
          <w:color w:val="auto"/>
          <w:sz w:val="24"/>
          <w:szCs w:val="24"/>
          <w:lang w:val="ro-RO"/>
        </w:rPr>
      </w:pPr>
    </w:p>
    <w:p w:rsidR="171E4C8B" w:rsidP="129D7645" w:rsidRDefault="171E4C8B" w14:paraId="740CB96B" w14:textId="12C88C02">
      <w:pPr>
        <w:pStyle w:val="BodyText"/>
        <w:spacing w:line="256" w:lineRule="auto"/>
        <w:ind w:left="720" w:right="117"/>
        <w:jc w:val="both"/>
        <w:rPr>
          <w:rFonts w:ascii="Arial" w:hAnsi="Arial" w:eastAsia="Arial" w:cs="Arial"/>
          <w:color w:val="auto"/>
          <w:sz w:val="24"/>
          <w:szCs w:val="24"/>
          <w:lang w:val="ro-RO"/>
        </w:rPr>
      </w:pPr>
    </w:p>
    <w:p w:rsidR="171E4C8B" w:rsidP="129D7645" w:rsidRDefault="171E4C8B" w14:paraId="3E319A4E" w14:textId="0D908387">
      <w:pPr>
        <w:pStyle w:val="BodyText"/>
        <w:spacing w:line="256" w:lineRule="auto"/>
        <w:ind w:left="720" w:right="117"/>
        <w:jc w:val="both"/>
        <w:rPr>
          <w:rFonts w:ascii="Arial" w:hAnsi="Arial" w:eastAsia="Arial" w:cs="Arial"/>
          <w:color w:val="auto"/>
          <w:sz w:val="24"/>
          <w:szCs w:val="24"/>
          <w:lang w:val="ro-RO"/>
        </w:rPr>
      </w:pPr>
      <w:r w:rsidRPr="129D7645" w:rsidR="171E4C8B">
        <w:rPr>
          <w:rFonts w:ascii="Arial" w:hAnsi="Arial" w:eastAsia="Arial" w:cs="Arial"/>
          <w:color w:val="auto"/>
          <w:sz w:val="24"/>
          <w:szCs w:val="24"/>
          <w:lang w:val="ro-RO"/>
        </w:rPr>
        <w:t>Functionalitatea</w:t>
      </w:r>
      <w:r w:rsidRPr="129D7645" w:rsidR="171E4C8B">
        <w:rPr>
          <w:rFonts w:ascii="Arial" w:hAnsi="Arial" w:eastAsia="Arial" w:cs="Arial"/>
          <w:color w:val="auto"/>
          <w:sz w:val="24"/>
          <w:szCs w:val="24"/>
          <w:lang w:val="ro-RO"/>
        </w:rPr>
        <w:t xml:space="preserve"> 1 este cea care determina (implicit) 80% din </w:t>
      </w:r>
      <w:proofErr w:type="spellStart"/>
      <w:r w:rsidRPr="129D7645" w:rsidR="171E4C8B">
        <w:rPr>
          <w:rFonts w:ascii="Arial" w:hAnsi="Arial" w:eastAsia="Arial" w:cs="Arial"/>
          <w:color w:val="auto"/>
          <w:sz w:val="24"/>
          <w:szCs w:val="24"/>
          <w:lang w:val="ro-RO"/>
        </w:rPr>
        <w:t>functionalitatea</w:t>
      </w:r>
      <w:proofErr w:type="spellEnd"/>
      <w:r w:rsidRPr="129D7645" w:rsidR="171E4C8B">
        <w:rPr>
          <w:rFonts w:ascii="Arial" w:hAnsi="Arial" w:eastAsia="Arial" w:cs="Arial"/>
          <w:color w:val="auto"/>
          <w:sz w:val="24"/>
          <w:szCs w:val="24"/>
          <w:lang w:val="ro-RO"/>
        </w:rPr>
        <w:t xml:space="preserve"> totala a produsului.</w:t>
      </w:r>
    </w:p>
    <w:p w:rsidR="5A78A957" w:rsidP="786153EC" w:rsidRDefault="5A78A957" w14:paraId="560C482C" w14:textId="55DDD232">
      <w:pPr>
        <w:pStyle w:val="BodyText"/>
        <w:spacing w:line="256" w:lineRule="auto"/>
        <w:ind w:left="810" w:right="117"/>
        <w:jc w:val="both"/>
        <w:rPr>
          <w:rFonts w:ascii="Arial" w:hAnsi="Arial" w:eastAsia="Arial" w:cs="Arial"/>
          <w:color w:val="auto"/>
          <w:sz w:val="24"/>
          <w:szCs w:val="24"/>
          <w:lang w:val="ro-RO"/>
        </w:rPr>
      </w:pPr>
    </w:p>
    <w:p w:rsidR="3CD75682" w:rsidP="786153EC" w:rsidRDefault="3CD75682" w14:paraId="40371DDF" w14:textId="39451BCE">
      <w:pPr>
        <w:pStyle w:val="BodyText"/>
        <w:spacing w:line="256" w:lineRule="auto"/>
        <w:ind w:left="810" w:right="117"/>
        <w:jc w:val="center"/>
        <w:rPr>
          <w:rFonts w:ascii="Arial" w:hAnsi="Arial" w:eastAsia="Arial" w:cs="Arial"/>
        </w:rPr>
      </w:pPr>
      <w:r w:rsidR="19826F13">
        <w:drawing>
          <wp:inline wp14:editId="6D14B587" wp14:anchorId="0B77CF05">
            <wp:extent cx="4572000" cy="2257425"/>
            <wp:effectExtent l="0" t="0" r="0" b="0"/>
            <wp:docPr id="753033392" name="" title=""/>
            <wp:cNvGraphicFramePr>
              <a:graphicFrameLocks noChangeAspect="1"/>
            </wp:cNvGraphicFramePr>
            <a:graphic>
              <a:graphicData uri="http://schemas.openxmlformats.org/drawingml/2006/picture">
                <pic:pic>
                  <pic:nvPicPr>
                    <pic:cNvPr id="0" name=""/>
                    <pic:cNvPicPr/>
                  </pic:nvPicPr>
                  <pic:blipFill>
                    <a:blip r:embed="Rddf0d6c355d943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57425"/>
                    </a:xfrm>
                    <a:prstGeom prst="rect">
                      <a:avLst/>
                    </a:prstGeom>
                  </pic:spPr>
                </pic:pic>
              </a:graphicData>
            </a:graphic>
          </wp:inline>
        </w:drawing>
      </w:r>
    </w:p>
    <w:p w:rsidR="7C561754" w:rsidP="786153EC" w:rsidRDefault="7C561754" w14:paraId="6E460162" w14:textId="7E47F433">
      <w:pPr>
        <w:pStyle w:val="BodyText"/>
        <w:spacing w:line="256" w:lineRule="auto"/>
        <w:ind w:left="810" w:right="117"/>
        <w:jc w:val="center"/>
        <w:rPr>
          <w:rFonts w:ascii="Arial" w:hAnsi="Arial" w:eastAsia="Arial" w:cs="Arial"/>
        </w:rPr>
      </w:pPr>
      <w:r w:rsidR="7C561754">
        <w:drawing>
          <wp:inline wp14:editId="0CDCBD70" wp14:anchorId="6232AA01">
            <wp:extent cx="4572000" cy="3190875"/>
            <wp:effectExtent l="0" t="0" r="0" b="0"/>
            <wp:docPr id="49054655" name="" title=""/>
            <wp:cNvGraphicFramePr>
              <a:graphicFrameLocks noChangeAspect="1"/>
            </wp:cNvGraphicFramePr>
            <a:graphic>
              <a:graphicData uri="http://schemas.openxmlformats.org/drawingml/2006/picture">
                <pic:pic>
                  <pic:nvPicPr>
                    <pic:cNvPr id="0" name=""/>
                    <pic:cNvPicPr/>
                  </pic:nvPicPr>
                  <pic:blipFill>
                    <a:blip r:embed="Rb7b36ded9eff49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90875"/>
                    </a:xfrm>
                    <a:prstGeom prst="rect">
                      <a:avLst/>
                    </a:prstGeom>
                  </pic:spPr>
                </pic:pic>
              </a:graphicData>
            </a:graphic>
          </wp:inline>
        </w:drawing>
      </w:r>
    </w:p>
    <w:p w:rsidR="7C561754" w:rsidP="786153EC" w:rsidRDefault="7C561754" w14:paraId="1A01C7CA" w14:textId="2B6464F5">
      <w:pPr>
        <w:pStyle w:val="BodyText"/>
        <w:spacing w:line="256" w:lineRule="auto"/>
        <w:ind w:left="810" w:right="117"/>
        <w:jc w:val="center"/>
      </w:pPr>
    </w:p>
    <w:p w:rsidR="129D7645" w:rsidRDefault="129D7645" w14:paraId="7C22090E" w14:textId="4CE71720">
      <w:r>
        <w:br w:type="page"/>
      </w:r>
    </w:p>
    <w:p w:rsidR="3CD75682" w:rsidP="786153EC" w:rsidRDefault="3CD75682" w14:paraId="291287E6" w14:textId="78D69180">
      <w:pPr>
        <w:pStyle w:val="BodyText"/>
        <w:spacing w:line="256" w:lineRule="auto"/>
        <w:ind w:left="810" w:right="117"/>
        <w:jc w:val="center"/>
        <w:rPr>
          <w:rFonts w:ascii="Arial" w:hAnsi="Arial" w:eastAsia="Arial" w:cs="Arial"/>
        </w:rPr>
      </w:pPr>
    </w:p>
    <w:p w:rsidR="0FE0115E" w:rsidP="129D7645" w:rsidRDefault="0FE0115E" w14:paraId="608CE08E" w14:textId="65B504DC">
      <w:pPr>
        <w:pStyle w:val="BodyText"/>
        <w:spacing w:line="256" w:lineRule="auto"/>
        <w:ind w:left="810" w:right="117"/>
        <w:jc w:val="both"/>
        <w:rPr>
          <w:rFonts w:ascii="Arial" w:hAnsi="Arial" w:eastAsia="Arial" w:cs="Arial"/>
          <w:color w:val="auto" w:themeColor="background1" w:themeTint="FF" w:themeShade="A6"/>
          <w:sz w:val="24"/>
          <w:szCs w:val="24"/>
          <w:lang w:val="ro-RO"/>
        </w:rPr>
      </w:pPr>
      <w:r w:rsidRPr="129D7645" w:rsidR="4CF4ADB9">
        <w:rPr>
          <w:rFonts w:ascii="Arial" w:hAnsi="Arial" w:eastAsia="Arial" w:cs="Arial"/>
          <w:color w:val="auto"/>
          <w:sz w:val="24"/>
          <w:szCs w:val="24"/>
          <w:lang w:val="ro-RO"/>
        </w:rPr>
        <w:t xml:space="preserve">In urma analizei </w:t>
      </w:r>
      <w:proofErr w:type="spellStart"/>
      <w:r w:rsidRPr="129D7645" w:rsidR="4CF4ADB9">
        <w:rPr>
          <w:rFonts w:ascii="Arial" w:hAnsi="Arial" w:eastAsia="Arial" w:cs="Arial"/>
          <w:color w:val="auto"/>
          <w:sz w:val="24"/>
          <w:szCs w:val="24"/>
          <w:lang w:val="ro-RO"/>
        </w:rPr>
        <w:t>Pareto</w:t>
      </w:r>
      <w:proofErr w:type="spellEnd"/>
      <w:r w:rsidRPr="129D7645" w:rsidR="4CF4ADB9">
        <w:rPr>
          <w:rFonts w:ascii="Arial" w:hAnsi="Arial" w:eastAsia="Arial" w:cs="Arial"/>
          <w:color w:val="auto"/>
          <w:sz w:val="24"/>
          <w:szCs w:val="24"/>
          <w:lang w:val="ro-RO"/>
        </w:rPr>
        <w:t xml:space="preserve"> rezulta ca primele doua </w:t>
      </w:r>
      <w:proofErr w:type="spellStart"/>
      <w:r w:rsidRPr="129D7645" w:rsidR="4CF4ADB9">
        <w:rPr>
          <w:rFonts w:ascii="Arial" w:hAnsi="Arial" w:eastAsia="Arial" w:cs="Arial"/>
          <w:color w:val="auto"/>
          <w:sz w:val="24"/>
          <w:szCs w:val="24"/>
          <w:lang w:val="ro-RO"/>
        </w:rPr>
        <w:t>cerinte</w:t>
      </w:r>
      <w:proofErr w:type="spellEnd"/>
      <w:r w:rsidRPr="129D7645" w:rsidR="4CF4ADB9">
        <w:rPr>
          <w:rFonts w:ascii="Arial" w:hAnsi="Arial" w:eastAsia="Arial" w:cs="Arial"/>
          <w:color w:val="auto"/>
          <w:sz w:val="24"/>
          <w:szCs w:val="24"/>
          <w:lang w:val="ro-RO"/>
        </w:rPr>
        <w:t xml:space="preserve"> (20%) determina 80% din </w:t>
      </w:r>
      <w:r w:rsidRPr="129D7645" w:rsidR="00D03373">
        <w:rPr>
          <w:rFonts w:ascii="Arial" w:hAnsi="Arial" w:eastAsia="Arial" w:cs="Arial"/>
          <w:color w:val="auto"/>
          <w:sz w:val="24"/>
          <w:szCs w:val="24"/>
          <w:lang w:val="ro-RO"/>
        </w:rPr>
        <w:t>valoarea adusa</w:t>
      </w:r>
      <w:r w:rsidRPr="129D7645" w:rsidR="0DCDB540">
        <w:rPr>
          <w:rFonts w:ascii="Arial" w:hAnsi="Arial" w:eastAsia="Arial" w:cs="Arial"/>
          <w:color w:val="auto"/>
          <w:sz w:val="24"/>
          <w:szCs w:val="24"/>
          <w:lang w:val="ro-RO"/>
        </w:rPr>
        <w:t xml:space="preserve"> produsului</w:t>
      </w:r>
      <w:r w:rsidRPr="129D7645" w:rsidR="16E5B600">
        <w:rPr>
          <w:rFonts w:ascii="Arial" w:hAnsi="Arial" w:eastAsia="Arial" w:cs="Arial"/>
          <w:color w:val="auto"/>
          <w:sz w:val="24"/>
          <w:szCs w:val="24"/>
          <w:lang w:val="ro-RO"/>
        </w:rPr>
        <w:t>.</w:t>
      </w:r>
    </w:p>
    <w:p w:rsidRPr="007942C3" w:rsidR="000E67F8" w:rsidP="786153EC" w:rsidRDefault="000E67F8" w14:paraId="2266AF2B" w14:textId="77777777">
      <w:pPr>
        <w:pStyle w:val="Heading1"/>
        <w:numPr>
          <w:ilvl w:val="0"/>
          <w:numId w:val="1"/>
        </w:numPr>
        <w:tabs>
          <w:tab w:val="left" w:pos="501"/>
        </w:tabs>
        <w:spacing w:before="240"/>
        <w:ind w:left="490" w:hanging="274"/>
        <w:rPr>
          <w:rFonts w:ascii="Arial" w:hAnsi="Arial" w:eastAsia="Arial" w:cs="Arial"/>
          <w:b w:val="0"/>
          <w:bCs w:val="0"/>
          <w:lang w:val="ro-RO"/>
        </w:rPr>
      </w:pPr>
      <w:bookmarkStart w:name="_Toc382729545" w:id="11"/>
      <w:bookmarkStart w:name="_Toc53917601" w:id="12"/>
      <w:r w:rsidRPr="786153EC" w:rsidR="000E67F8">
        <w:rPr>
          <w:rFonts w:ascii="Arial" w:hAnsi="Arial" w:eastAsia="Arial" w:cs="Arial"/>
          <w:spacing w:val="-1"/>
          <w:lang w:val="ro-RO"/>
        </w:rPr>
        <w:t>Specificații</w:t>
      </w:r>
      <w:r w:rsidRPr="786153EC" w:rsidR="000E67F8">
        <w:rPr>
          <w:rFonts w:ascii="Arial" w:hAnsi="Arial" w:eastAsia="Arial" w:cs="Arial"/>
          <w:spacing w:val="1"/>
          <w:lang w:val="ro-RO"/>
        </w:rPr>
        <w:t xml:space="preserve"> </w:t>
      </w:r>
      <w:bookmarkEnd w:id="11"/>
      <w:r w:rsidRPr="786153EC" w:rsidR="00A254C3">
        <w:rPr>
          <w:rFonts w:ascii="Arial" w:hAnsi="Arial" w:eastAsia="Arial" w:cs="Arial"/>
          <w:spacing w:val="-1"/>
          <w:lang w:val="ro-RO"/>
        </w:rPr>
        <w:t>de analiză</w:t>
      </w:r>
      <w:bookmarkEnd w:id="12"/>
    </w:p>
    <w:p w:rsidR="000E67F8" w:rsidP="786153EC" w:rsidRDefault="000E67F8" w14:paraId="585AC55C" w14:textId="34928C28">
      <w:pPr>
        <w:pStyle w:val="BodyText"/>
        <w:ind w:left="810"/>
        <w:rPr>
          <w:rFonts w:ascii="Arial" w:hAnsi="Arial" w:eastAsia="Arial" w:cs="Arial"/>
          <w:color w:val="A6A6A6"/>
          <w:lang w:val="ro-RO"/>
        </w:rPr>
      </w:pPr>
      <w:r w:rsidRPr="786153EC" w:rsidR="000E67F8">
        <w:rPr>
          <w:rFonts w:ascii="Arial" w:hAnsi="Arial" w:eastAsia="Arial" w:cs="Arial"/>
          <w:color w:val="A6A6A6"/>
          <w:lang w:val="ro-RO"/>
        </w:rPr>
        <w:t>Se</w:t>
      </w:r>
      <w:r w:rsidRPr="786153EC" w:rsidR="000E67F8">
        <w:rPr>
          <w:rFonts w:ascii="Arial" w:hAnsi="Arial" w:eastAsia="Arial" w:cs="Arial"/>
          <w:color w:val="A6A6A6"/>
          <w:spacing w:val="-8"/>
          <w:lang w:val="ro-RO"/>
        </w:rPr>
        <w:t xml:space="preserve"> </w:t>
      </w:r>
      <w:r w:rsidRPr="786153EC" w:rsidR="00EB13B0">
        <w:rPr>
          <w:rFonts w:ascii="Arial" w:hAnsi="Arial" w:eastAsia="Arial" w:cs="Arial"/>
          <w:color w:val="A6A6A6"/>
          <w:lang w:val="ro-RO"/>
        </w:rPr>
        <w:t>vor specifica cerințele din lista redusă</w:t>
      </w:r>
      <w:r w:rsidRPr="786153EC" w:rsidR="000E67F8">
        <w:rPr>
          <w:rFonts w:ascii="Arial" w:hAnsi="Arial" w:eastAsia="Arial" w:cs="Arial"/>
          <w:color w:val="A6A6A6"/>
          <w:lang w:val="ro-RO"/>
        </w:rPr>
        <w:t xml:space="preserve"> </w:t>
      </w:r>
      <w:r w:rsidRPr="786153EC" w:rsidR="00EB13B0">
        <w:rPr>
          <w:rFonts w:ascii="Arial" w:hAnsi="Arial" w:eastAsia="Arial" w:cs="Arial"/>
          <w:color w:val="A6A6A6"/>
          <w:lang w:val="ro-RO"/>
        </w:rPr>
        <w:t xml:space="preserve">sub formă de </w:t>
      </w:r>
      <w:proofErr w:type="spellStart"/>
      <w:r w:rsidRPr="786153EC" w:rsidR="00EB13B0">
        <w:rPr>
          <w:rFonts w:ascii="Arial" w:hAnsi="Arial" w:eastAsia="Arial" w:cs="Arial"/>
          <w:color w:val="A6A6A6"/>
          <w:lang w:val="ro-RO"/>
        </w:rPr>
        <w:t>user</w:t>
      </w:r>
      <w:proofErr w:type="spellEnd"/>
      <w:r w:rsidRPr="786153EC" w:rsidR="00EB13B0">
        <w:rPr>
          <w:rFonts w:ascii="Arial" w:hAnsi="Arial" w:eastAsia="Arial" w:cs="Arial"/>
          <w:color w:val="A6A6A6"/>
          <w:lang w:val="ro-RO"/>
        </w:rPr>
        <w:t xml:space="preserve"> </w:t>
      </w:r>
      <w:proofErr w:type="spellStart"/>
      <w:r w:rsidRPr="786153EC" w:rsidR="00EB13B0">
        <w:rPr>
          <w:rFonts w:ascii="Arial" w:hAnsi="Arial" w:eastAsia="Arial" w:cs="Arial"/>
          <w:color w:val="A6A6A6"/>
          <w:lang w:val="ro-RO"/>
        </w:rPr>
        <w:t>stories</w:t>
      </w:r>
      <w:proofErr w:type="spellEnd"/>
      <w:r w:rsidRPr="786153EC" w:rsidR="00F30DCB">
        <w:rPr>
          <w:rFonts w:ascii="Arial" w:hAnsi="Arial" w:eastAsia="Arial" w:cs="Arial"/>
          <w:color w:val="A6A6A6"/>
          <w:lang w:val="ro-RO"/>
        </w:rPr>
        <w:t>.</w:t>
      </w:r>
    </w:p>
    <w:p w:rsidR="6C2C0F86" w:rsidP="786153EC" w:rsidRDefault="6C2C0F86" w14:paraId="5C629099" w14:textId="7D4E88AE">
      <w:pPr>
        <w:pStyle w:val="BodyText"/>
        <w:bidi w:val="0"/>
        <w:spacing w:before="183" w:beforeAutospacing="off" w:after="0" w:afterAutospacing="off" w:line="259" w:lineRule="auto"/>
        <w:ind w:left="810" w:right="0"/>
        <w:jc w:val="left"/>
        <w:rPr>
          <w:rFonts w:ascii="Arial" w:hAnsi="Arial" w:eastAsia="Arial" w:cs="Arial"/>
          <w:color w:val="auto"/>
          <w:sz w:val="24"/>
          <w:szCs w:val="24"/>
          <w:lang w:val="ro-RO"/>
        </w:rPr>
      </w:pPr>
      <w:r w:rsidRPr="129D7645" w:rsidR="6C2C0F86">
        <w:rPr>
          <w:rFonts w:ascii="Arial" w:hAnsi="Arial" w:eastAsia="Arial" w:cs="Arial"/>
          <w:color w:val="auto"/>
          <w:sz w:val="24"/>
          <w:szCs w:val="24"/>
          <w:lang w:val="ro-RO"/>
        </w:rPr>
        <w:t xml:space="preserve">Ca si utilizator, as dori sa am </w:t>
      </w:r>
      <w:proofErr w:type="spellStart"/>
      <w:r w:rsidRPr="129D7645" w:rsidR="6C2C0F86">
        <w:rPr>
          <w:rFonts w:ascii="Arial" w:hAnsi="Arial" w:eastAsia="Arial" w:cs="Arial"/>
          <w:color w:val="auto"/>
          <w:sz w:val="24"/>
          <w:szCs w:val="24"/>
          <w:lang w:val="ro-RO"/>
        </w:rPr>
        <w:t>optiunea</w:t>
      </w:r>
      <w:proofErr w:type="spellEnd"/>
      <w:r w:rsidRPr="129D7645" w:rsidR="6C2C0F86">
        <w:rPr>
          <w:rFonts w:ascii="Arial" w:hAnsi="Arial" w:eastAsia="Arial" w:cs="Arial"/>
          <w:color w:val="auto"/>
          <w:sz w:val="24"/>
          <w:szCs w:val="24"/>
          <w:lang w:val="ro-RO"/>
        </w:rPr>
        <w:t xml:space="preserve"> de a avea o alarma </w:t>
      </w:r>
      <w:proofErr w:type="spellStart"/>
      <w:r w:rsidRPr="129D7645" w:rsidR="6C2C0F86">
        <w:rPr>
          <w:rFonts w:ascii="Arial" w:hAnsi="Arial" w:eastAsia="Arial" w:cs="Arial"/>
          <w:color w:val="auto"/>
          <w:sz w:val="24"/>
          <w:szCs w:val="24"/>
          <w:lang w:val="ro-RO"/>
        </w:rPr>
        <w:t>dimineata</w:t>
      </w:r>
      <w:proofErr w:type="spellEnd"/>
      <w:r w:rsidRPr="129D7645" w:rsidR="6C2C0F86">
        <w:rPr>
          <w:rFonts w:ascii="Arial" w:hAnsi="Arial" w:eastAsia="Arial" w:cs="Arial"/>
          <w:color w:val="auto"/>
          <w:sz w:val="24"/>
          <w:szCs w:val="24"/>
          <w:lang w:val="ro-RO"/>
        </w:rPr>
        <w:t xml:space="preserve">, care determina si aprinderea becului. Aceasta </w:t>
      </w:r>
      <w:proofErr w:type="spellStart"/>
      <w:r w:rsidRPr="129D7645" w:rsidR="6C2C0F86">
        <w:rPr>
          <w:rFonts w:ascii="Arial" w:hAnsi="Arial" w:eastAsia="Arial" w:cs="Arial"/>
          <w:color w:val="auto"/>
          <w:sz w:val="24"/>
          <w:szCs w:val="24"/>
          <w:lang w:val="ro-RO"/>
        </w:rPr>
        <w:t>ce</w:t>
      </w:r>
      <w:r w:rsidRPr="129D7645" w:rsidR="22312A7B">
        <w:rPr>
          <w:rFonts w:ascii="Arial" w:hAnsi="Arial" w:eastAsia="Arial" w:cs="Arial"/>
          <w:color w:val="auto"/>
          <w:sz w:val="24"/>
          <w:szCs w:val="24"/>
          <w:lang w:val="ro-RO"/>
        </w:rPr>
        <w:t>rinta</w:t>
      </w:r>
      <w:proofErr w:type="spellEnd"/>
      <w:r w:rsidRPr="129D7645" w:rsidR="22312A7B">
        <w:rPr>
          <w:rFonts w:ascii="Arial" w:hAnsi="Arial" w:eastAsia="Arial" w:cs="Arial"/>
          <w:color w:val="auto"/>
          <w:sz w:val="24"/>
          <w:szCs w:val="24"/>
          <w:lang w:val="ro-RO"/>
        </w:rPr>
        <w:t xml:space="preserve"> este ideala pentru tarile nordice unde,</w:t>
      </w:r>
      <w:r w:rsidRPr="129D7645" w:rsidR="2F1E8FF1">
        <w:rPr>
          <w:rFonts w:ascii="Arial" w:hAnsi="Arial" w:eastAsia="Arial" w:cs="Arial"/>
          <w:color w:val="auto"/>
          <w:sz w:val="24"/>
          <w:szCs w:val="24"/>
          <w:lang w:val="ro-RO"/>
        </w:rPr>
        <w:t xml:space="preserve"> din Noiembrie pana in Ianuarie soarele nu </w:t>
      </w:r>
      <w:proofErr w:type="spellStart"/>
      <w:r w:rsidRPr="129D7645" w:rsidR="2F1E8FF1">
        <w:rPr>
          <w:rFonts w:ascii="Arial" w:hAnsi="Arial" w:eastAsia="Arial" w:cs="Arial"/>
          <w:color w:val="auto"/>
          <w:sz w:val="24"/>
          <w:szCs w:val="24"/>
          <w:lang w:val="ro-RO"/>
        </w:rPr>
        <w:t>rasare</w:t>
      </w:r>
      <w:proofErr w:type="spellEnd"/>
      <w:r w:rsidRPr="129D7645" w:rsidR="33D36D5F">
        <w:rPr>
          <w:rFonts w:ascii="Arial" w:hAnsi="Arial" w:eastAsia="Arial" w:cs="Arial"/>
          <w:color w:val="auto"/>
          <w:sz w:val="24"/>
          <w:szCs w:val="24"/>
          <w:lang w:val="ro-RO"/>
        </w:rPr>
        <w:t xml:space="preserve">, dar si persoanelor care prezinta dificultate in a se trezi la primele ore ale </w:t>
      </w:r>
      <w:proofErr w:type="spellStart"/>
      <w:r w:rsidRPr="129D7645" w:rsidR="33D36D5F">
        <w:rPr>
          <w:rFonts w:ascii="Arial" w:hAnsi="Arial" w:eastAsia="Arial" w:cs="Arial"/>
          <w:color w:val="auto"/>
          <w:sz w:val="24"/>
          <w:szCs w:val="24"/>
          <w:lang w:val="ro-RO"/>
        </w:rPr>
        <w:t>diminetii</w:t>
      </w:r>
      <w:proofErr w:type="spellEnd"/>
      <w:r w:rsidRPr="129D7645" w:rsidR="2F1E8FF1">
        <w:rPr>
          <w:rFonts w:ascii="Arial" w:hAnsi="Arial" w:eastAsia="Arial" w:cs="Arial"/>
          <w:color w:val="auto"/>
          <w:sz w:val="24"/>
          <w:szCs w:val="24"/>
          <w:lang w:val="ro-RO"/>
        </w:rPr>
        <w:t>.</w:t>
      </w:r>
      <w:r w:rsidRPr="129D7645" w:rsidR="675CDEBE">
        <w:rPr>
          <w:rFonts w:ascii="Arial" w:hAnsi="Arial" w:eastAsia="Arial" w:cs="Arial"/>
          <w:color w:val="auto"/>
          <w:sz w:val="24"/>
          <w:szCs w:val="24"/>
          <w:lang w:val="ro-RO"/>
        </w:rPr>
        <w:t xml:space="preserve"> </w:t>
      </w:r>
      <w:r w:rsidRPr="129D7645" w:rsidR="2D1158EF">
        <w:rPr>
          <w:rFonts w:ascii="Arial" w:hAnsi="Arial" w:eastAsia="Arial" w:cs="Arial"/>
          <w:color w:val="auto"/>
          <w:sz w:val="24"/>
          <w:szCs w:val="24"/>
          <w:lang w:val="ro-RO"/>
        </w:rPr>
        <w:t>F</w:t>
      </w:r>
      <w:r w:rsidRPr="129D7645" w:rsidR="675CDEBE">
        <w:rPr>
          <w:rFonts w:ascii="Arial" w:hAnsi="Arial" w:eastAsia="Arial" w:cs="Arial"/>
          <w:color w:val="auto"/>
          <w:sz w:val="24"/>
          <w:szCs w:val="24"/>
          <w:lang w:val="ro-RO"/>
        </w:rPr>
        <w:t>unctionalitate</w:t>
      </w:r>
      <w:r w:rsidRPr="129D7645" w:rsidR="7FD97CD2">
        <w:rPr>
          <w:rFonts w:ascii="Arial" w:hAnsi="Arial" w:eastAsia="Arial" w:cs="Arial"/>
          <w:color w:val="auto"/>
          <w:sz w:val="24"/>
          <w:szCs w:val="24"/>
          <w:lang w:val="ro-RO"/>
        </w:rPr>
        <w:t>a</w:t>
      </w:r>
      <w:r w:rsidRPr="129D7645" w:rsidR="675CDEBE">
        <w:rPr>
          <w:rFonts w:ascii="Arial" w:hAnsi="Arial" w:eastAsia="Arial" w:cs="Arial"/>
          <w:color w:val="auto"/>
          <w:sz w:val="24"/>
          <w:szCs w:val="24"/>
          <w:lang w:val="ro-RO"/>
        </w:rPr>
        <w:t xml:space="preserve"> este activata si dezactivata </w:t>
      </w:r>
      <w:proofErr w:type="spellStart"/>
      <w:r w:rsidRPr="129D7645" w:rsidR="675CDEBE">
        <w:rPr>
          <w:rFonts w:ascii="Arial" w:hAnsi="Arial" w:eastAsia="Arial" w:cs="Arial"/>
          <w:color w:val="auto"/>
          <w:sz w:val="24"/>
          <w:szCs w:val="24"/>
          <w:lang w:val="ro-RO"/>
        </w:rPr>
        <w:t>usor</w:t>
      </w:r>
      <w:proofErr w:type="spellEnd"/>
      <w:r w:rsidRPr="129D7645" w:rsidR="675CDEBE">
        <w:rPr>
          <w:rFonts w:ascii="Arial" w:hAnsi="Arial" w:eastAsia="Arial" w:cs="Arial"/>
          <w:color w:val="auto"/>
          <w:sz w:val="24"/>
          <w:szCs w:val="24"/>
          <w:lang w:val="ro-RO"/>
        </w:rPr>
        <w:t xml:space="preserve">, pe baza unei </w:t>
      </w:r>
      <w:proofErr w:type="spellStart"/>
      <w:r w:rsidRPr="129D7645" w:rsidR="675CDEBE">
        <w:rPr>
          <w:rFonts w:ascii="Arial" w:hAnsi="Arial" w:eastAsia="Arial" w:cs="Arial"/>
          <w:color w:val="auto"/>
          <w:sz w:val="24"/>
          <w:szCs w:val="24"/>
          <w:lang w:val="ro-RO"/>
        </w:rPr>
        <w:t>batai</w:t>
      </w:r>
      <w:proofErr w:type="spellEnd"/>
      <w:r w:rsidRPr="129D7645" w:rsidR="675CDEBE">
        <w:rPr>
          <w:rFonts w:ascii="Arial" w:hAnsi="Arial" w:eastAsia="Arial" w:cs="Arial"/>
          <w:color w:val="auto"/>
          <w:sz w:val="24"/>
          <w:szCs w:val="24"/>
          <w:lang w:val="ro-RO"/>
        </w:rPr>
        <w:t xml:space="preserve"> din palme.</w:t>
      </w:r>
    </w:p>
    <w:p w:rsidR="6CABA352" w:rsidP="786153EC" w:rsidRDefault="6CABA352" w14:paraId="165DDC7D" w14:textId="57910677">
      <w:pPr>
        <w:pStyle w:val="BodyText"/>
        <w:bidi w:val="0"/>
        <w:spacing w:before="183" w:beforeAutospacing="off" w:after="0" w:afterAutospacing="off" w:line="259" w:lineRule="auto"/>
        <w:ind w:left="810" w:right="0"/>
        <w:jc w:val="left"/>
        <w:rPr>
          <w:rFonts w:ascii="Arial" w:hAnsi="Arial" w:eastAsia="Arial" w:cs="Arial"/>
          <w:color w:val="auto"/>
          <w:sz w:val="24"/>
          <w:szCs w:val="24"/>
          <w:lang w:val="ro-RO"/>
        </w:rPr>
      </w:pPr>
      <w:commentRangeStart w:id="1603792248"/>
      <w:r w:rsidRPr="129D7645" w:rsidR="6CABA352">
        <w:rPr>
          <w:rFonts w:ascii="Arial" w:hAnsi="Arial" w:eastAsia="Arial" w:cs="Arial"/>
          <w:color w:val="auto"/>
          <w:sz w:val="24"/>
          <w:szCs w:val="24"/>
          <w:lang w:val="ro-RO"/>
        </w:rPr>
        <w:t xml:space="preserve">Fiind </w:t>
      </w:r>
      <w:r w:rsidRPr="129D7645" w:rsidR="6CABA352">
        <w:rPr>
          <w:rFonts w:ascii="Arial" w:hAnsi="Arial" w:eastAsia="Arial" w:cs="Arial"/>
          <w:color w:val="auto"/>
          <w:sz w:val="24"/>
          <w:szCs w:val="24"/>
          <w:lang w:val="ro-RO"/>
        </w:rPr>
        <w:t>parinte</w:t>
      </w:r>
      <w:r w:rsidRPr="129D7645" w:rsidR="6CABA352">
        <w:rPr>
          <w:rFonts w:ascii="Arial" w:hAnsi="Arial" w:eastAsia="Arial" w:cs="Arial"/>
          <w:color w:val="auto"/>
          <w:sz w:val="24"/>
          <w:szCs w:val="24"/>
          <w:lang w:val="ro-RO"/>
        </w:rPr>
        <w:t xml:space="preserve"> cu copii mici, mi-ar </w:t>
      </w:r>
      <w:proofErr w:type="spellStart"/>
      <w:r w:rsidRPr="129D7645" w:rsidR="6CABA352">
        <w:rPr>
          <w:rFonts w:ascii="Arial" w:hAnsi="Arial" w:eastAsia="Arial" w:cs="Arial"/>
          <w:color w:val="auto"/>
          <w:sz w:val="24"/>
          <w:szCs w:val="24"/>
          <w:lang w:val="ro-RO"/>
        </w:rPr>
        <w:t>placea</w:t>
      </w:r>
      <w:proofErr w:type="spellEnd"/>
      <w:r w:rsidRPr="129D7645" w:rsidR="6CABA352">
        <w:rPr>
          <w:rFonts w:ascii="Arial" w:hAnsi="Arial" w:eastAsia="Arial" w:cs="Arial"/>
          <w:color w:val="auto"/>
          <w:sz w:val="24"/>
          <w:szCs w:val="24"/>
          <w:lang w:val="ro-RO"/>
        </w:rPr>
        <w:t xml:space="preserve"> sa nu fie nevoie sa </w:t>
      </w:r>
      <w:proofErr w:type="spellStart"/>
      <w:r w:rsidRPr="129D7645" w:rsidR="6CABA352">
        <w:rPr>
          <w:rFonts w:ascii="Arial" w:hAnsi="Arial" w:eastAsia="Arial" w:cs="Arial"/>
          <w:color w:val="auto"/>
          <w:sz w:val="24"/>
          <w:szCs w:val="24"/>
          <w:lang w:val="ro-RO"/>
        </w:rPr>
        <w:t>depinda</w:t>
      </w:r>
      <w:proofErr w:type="spellEnd"/>
      <w:r w:rsidRPr="129D7645" w:rsidR="6CABA352">
        <w:rPr>
          <w:rFonts w:ascii="Arial" w:hAnsi="Arial" w:eastAsia="Arial" w:cs="Arial"/>
          <w:color w:val="auto"/>
          <w:sz w:val="24"/>
          <w:szCs w:val="24"/>
          <w:lang w:val="ro-RO"/>
        </w:rPr>
        <w:t xml:space="preserve"> de mine pentru a-si aprinde sau stinge </w:t>
      </w:r>
      <w:proofErr w:type="spellStart"/>
      <w:r w:rsidRPr="129D7645" w:rsidR="6CABA352">
        <w:rPr>
          <w:rFonts w:ascii="Arial" w:hAnsi="Arial" w:eastAsia="Arial" w:cs="Arial"/>
          <w:color w:val="auto"/>
          <w:sz w:val="24"/>
          <w:szCs w:val="24"/>
          <w:lang w:val="ro-RO"/>
        </w:rPr>
        <w:t>veoiza</w:t>
      </w:r>
      <w:proofErr w:type="spellEnd"/>
      <w:r w:rsidRPr="129D7645" w:rsidR="6CABA352">
        <w:rPr>
          <w:rFonts w:ascii="Arial" w:hAnsi="Arial" w:eastAsia="Arial" w:cs="Arial"/>
          <w:color w:val="auto"/>
          <w:sz w:val="24"/>
          <w:szCs w:val="24"/>
          <w:lang w:val="ro-RO"/>
        </w:rPr>
        <w:t xml:space="preserve"> de noapte, ci sa existe un meca</w:t>
      </w:r>
      <w:r w:rsidRPr="129D7645" w:rsidR="3132ECC6">
        <w:rPr>
          <w:rFonts w:ascii="Arial" w:hAnsi="Arial" w:eastAsia="Arial" w:cs="Arial"/>
          <w:color w:val="auto"/>
          <w:sz w:val="24"/>
          <w:szCs w:val="24"/>
          <w:lang w:val="ro-RO"/>
        </w:rPr>
        <w:t xml:space="preserve">nism care decide automat daca este de mult trecut de ora de culcare, sau sa fie posibila schimbarea culorii in camera pentru o lumina mai </w:t>
      </w:r>
      <w:proofErr w:type="spellStart"/>
      <w:r w:rsidRPr="129D7645" w:rsidR="3132ECC6">
        <w:rPr>
          <w:rFonts w:ascii="Arial" w:hAnsi="Arial" w:eastAsia="Arial" w:cs="Arial"/>
          <w:color w:val="auto"/>
          <w:sz w:val="24"/>
          <w:szCs w:val="24"/>
          <w:lang w:val="ro-RO"/>
        </w:rPr>
        <w:t>placuta</w:t>
      </w:r>
      <w:proofErr w:type="spellEnd"/>
      <w:r w:rsidRPr="129D7645" w:rsidR="3132ECC6">
        <w:rPr>
          <w:rFonts w:ascii="Arial" w:hAnsi="Arial" w:eastAsia="Arial" w:cs="Arial"/>
          <w:color w:val="auto"/>
          <w:sz w:val="24"/>
          <w:szCs w:val="24"/>
          <w:lang w:val="ro-RO"/>
        </w:rPr>
        <w:t xml:space="preserve">, </w:t>
      </w:r>
      <w:proofErr w:type="spellStart"/>
      <w:r w:rsidRPr="129D7645" w:rsidR="3132ECC6">
        <w:rPr>
          <w:rFonts w:ascii="Arial" w:hAnsi="Arial" w:eastAsia="Arial" w:cs="Arial"/>
          <w:color w:val="auto"/>
          <w:sz w:val="24"/>
          <w:szCs w:val="24"/>
          <w:lang w:val="ro-RO"/>
        </w:rPr>
        <w:t>l</w:t>
      </w:r>
      <w:r w:rsidRPr="129D7645" w:rsidR="468A7A53">
        <w:rPr>
          <w:rFonts w:ascii="Arial" w:hAnsi="Arial" w:eastAsia="Arial" w:cs="Arial"/>
          <w:color w:val="auto"/>
          <w:sz w:val="24"/>
          <w:szCs w:val="24"/>
          <w:lang w:val="ro-RO"/>
        </w:rPr>
        <w:t>inistitoare</w:t>
      </w:r>
      <w:proofErr w:type="spellEnd"/>
      <w:r w:rsidRPr="129D7645" w:rsidR="468A7A53">
        <w:rPr>
          <w:rFonts w:ascii="Arial" w:hAnsi="Arial" w:eastAsia="Arial" w:cs="Arial"/>
          <w:color w:val="auto"/>
          <w:sz w:val="24"/>
          <w:szCs w:val="24"/>
          <w:lang w:val="ro-RO"/>
        </w:rPr>
        <w:t xml:space="preserve"> in cazul in care cei mici </w:t>
      </w:r>
      <w:proofErr w:type="spellStart"/>
      <w:r w:rsidRPr="129D7645" w:rsidR="468A7A53">
        <w:rPr>
          <w:rFonts w:ascii="Arial" w:hAnsi="Arial" w:eastAsia="Arial" w:cs="Arial"/>
          <w:color w:val="auto"/>
          <w:sz w:val="24"/>
          <w:szCs w:val="24"/>
          <w:lang w:val="ro-RO"/>
        </w:rPr>
        <w:t>incep</w:t>
      </w:r>
      <w:proofErr w:type="spellEnd"/>
      <w:r w:rsidRPr="129D7645" w:rsidR="468A7A53">
        <w:rPr>
          <w:rFonts w:ascii="Arial" w:hAnsi="Arial" w:eastAsia="Arial" w:cs="Arial"/>
          <w:color w:val="auto"/>
          <w:sz w:val="24"/>
          <w:szCs w:val="24"/>
          <w:lang w:val="ro-RO"/>
        </w:rPr>
        <w:t xml:space="preserve"> sa </w:t>
      </w:r>
      <w:proofErr w:type="spellStart"/>
      <w:r w:rsidRPr="129D7645" w:rsidR="468A7A53">
        <w:rPr>
          <w:rFonts w:ascii="Arial" w:hAnsi="Arial" w:eastAsia="Arial" w:cs="Arial"/>
          <w:color w:val="auto"/>
          <w:sz w:val="24"/>
          <w:szCs w:val="24"/>
          <w:lang w:val="ro-RO"/>
        </w:rPr>
        <w:t>planga</w:t>
      </w:r>
      <w:proofErr w:type="spellEnd"/>
      <w:r w:rsidRPr="129D7645" w:rsidR="468A7A53">
        <w:rPr>
          <w:rFonts w:ascii="Arial" w:hAnsi="Arial" w:eastAsia="Arial" w:cs="Arial"/>
          <w:color w:val="auto"/>
          <w:sz w:val="24"/>
          <w:szCs w:val="24"/>
          <w:lang w:val="ro-RO"/>
        </w:rPr>
        <w:t xml:space="preserve"> iar eu nu sunt acolo.</w:t>
      </w:r>
      <w:commentRangeEnd w:id="1603792248"/>
      <w:r>
        <w:rPr>
          <w:rStyle w:val="CommentReference"/>
        </w:rPr>
        <w:commentReference w:id="1603792248"/>
      </w:r>
    </w:p>
    <w:p w:rsidR="468A7A53" w:rsidP="786153EC" w:rsidRDefault="468A7A53" w14:paraId="0EE053D5" w14:textId="2C8859DB">
      <w:pPr>
        <w:pStyle w:val="BodyText"/>
        <w:bidi w:val="0"/>
        <w:spacing w:before="183" w:beforeAutospacing="off" w:after="0" w:afterAutospacing="off" w:line="259" w:lineRule="auto"/>
        <w:ind w:left="810" w:right="0"/>
        <w:jc w:val="left"/>
        <w:rPr>
          <w:rFonts w:ascii="Arial" w:hAnsi="Arial" w:eastAsia="Arial" w:cs="Arial"/>
          <w:color w:val="auto"/>
          <w:sz w:val="24"/>
          <w:szCs w:val="24"/>
          <w:lang w:val="ro-RO"/>
        </w:rPr>
      </w:pPr>
      <w:commentRangeStart w:id="588224675"/>
      <w:r w:rsidRPr="786153EC" w:rsidR="468A7A53">
        <w:rPr>
          <w:rFonts w:ascii="Arial" w:hAnsi="Arial" w:eastAsia="Arial" w:cs="Arial"/>
          <w:color w:val="auto"/>
          <w:sz w:val="24"/>
          <w:szCs w:val="24"/>
          <w:lang w:val="ro-RO"/>
        </w:rPr>
        <w:t xml:space="preserve">Deoarece sunt imobilizat la pat, am </w:t>
      </w:r>
      <w:proofErr w:type="spellStart"/>
      <w:r w:rsidRPr="786153EC" w:rsidR="468A7A53">
        <w:rPr>
          <w:rFonts w:ascii="Arial" w:hAnsi="Arial" w:eastAsia="Arial" w:cs="Arial"/>
          <w:color w:val="auto"/>
          <w:sz w:val="24"/>
          <w:szCs w:val="24"/>
          <w:lang w:val="ro-RO"/>
        </w:rPr>
        <w:t>intotdeauna</w:t>
      </w:r>
      <w:proofErr w:type="spellEnd"/>
      <w:r w:rsidRPr="786153EC" w:rsidR="468A7A53">
        <w:rPr>
          <w:rFonts w:ascii="Arial" w:hAnsi="Arial" w:eastAsia="Arial" w:cs="Arial"/>
          <w:color w:val="auto"/>
          <w:sz w:val="24"/>
          <w:szCs w:val="24"/>
          <w:lang w:val="ro-RO"/>
        </w:rPr>
        <w:t xml:space="preserve"> nevoie fie sa chem pe cineva sa </w:t>
      </w:r>
      <w:proofErr w:type="spellStart"/>
      <w:r w:rsidRPr="786153EC" w:rsidR="468A7A53">
        <w:rPr>
          <w:rFonts w:ascii="Arial" w:hAnsi="Arial" w:eastAsia="Arial" w:cs="Arial"/>
          <w:color w:val="auto"/>
          <w:sz w:val="24"/>
          <w:szCs w:val="24"/>
          <w:lang w:val="ro-RO"/>
        </w:rPr>
        <w:t>actioneze</w:t>
      </w:r>
      <w:proofErr w:type="spellEnd"/>
      <w:r w:rsidRPr="786153EC" w:rsidR="468A7A53">
        <w:rPr>
          <w:rFonts w:ascii="Arial" w:hAnsi="Arial" w:eastAsia="Arial" w:cs="Arial"/>
          <w:color w:val="auto"/>
          <w:sz w:val="24"/>
          <w:szCs w:val="24"/>
          <w:lang w:val="ro-RO"/>
        </w:rPr>
        <w:t xml:space="preserve"> </w:t>
      </w:r>
      <w:proofErr w:type="spellStart"/>
      <w:r w:rsidRPr="786153EC" w:rsidR="468A7A53">
        <w:rPr>
          <w:rFonts w:ascii="Arial" w:hAnsi="Arial" w:eastAsia="Arial" w:cs="Arial"/>
          <w:color w:val="auto"/>
          <w:sz w:val="24"/>
          <w:szCs w:val="24"/>
          <w:lang w:val="ro-RO"/>
        </w:rPr>
        <w:t>intrerupatorul</w:t>
      </w:r>
      <w:proofErr w:type="spellEnd"/>
      <w:r w:rsidRPr="786153EC" w:rsidR="468A7A53">
        <w:rPr>
          <w:rFonts w:ascii="Arial" w:hAnsi="Arial" w:eastAsia="Arial" w:cs="Arial"/>
          <w:color w:val="auto"/>
          <w:sz w:val="24"/>
          <w:szCs w:val="24"/>
          <w:lang w:val="ro-RO"/>
        </w:rPr>
        <w:t xml:space="preserve"> pentru lumina </w:t>
      </w:r>
      <w:r w:rsidRPr="786153EC" w:rsidR="7EE3441C">
        <w:rPr>
          <w:rFonts w:ascii="Arial" w:hAnsi="Arial" w:eastAsia="Arial" w:cs="Arial"/>
          <w:color w:val="auto"/>
          <w:sz w:val="24"/>
          <w:szCs w:val="24"/>
          <w:lang w:val="ro-RO"/>
        </w:rPr>
        <w:t xml:space="preserve">care se afla in </w:t>
      </w:r>
      <w:proofErr w:type="spellStart"/>
      <w:r w:rsidRPr="786153EC" w:rsidR="7EE3441C">
        <w:rPr>
          <w:rFonts w:ascii="Arial" w:hAnsi="Arial" w:eastAsia="Arial" w:cs="Arial"/>
          <w:color w:val="auto"/>
          <w:sz w:val="24"/>
          <w:szCs w:val="24"/>
          <w:lang w:val="ro-RO"/>
        </w:rPr>
        <w:t>celalat</w:t>
      </w:r>
      <w:proofErr w:type="spellEnd"/>
      <w:r w:rsidRPr="786153EC" w:rsidR="7EE3441C">
        <w:rPr>
          <w:rFonts w:ascii="Arial" w:hAnsi="Arial" w:eastAsia="Arial" w:cs="Arial"/>
          <w:color w:val="auto"/>
          <w:sz w:val="24"/>
          <w:szCs w:val="24"/>
          <w:lang w:val="ro-RO"/>
        </w:rPr>
        <w:t xml:space="preserve"> </w:t>
      </w:r>
      <w:proofErr w:type="spellStart"/>
      <w:r w:rsidRPr="786153EC" w:rsidR="7EE3441C">
        <w:rPr>
          <w:rFonts w:ascii="Arial" w:hAnsi="Arial" w:eastAsia="Arial" w:cs="Arial"/>
          <w:color w:val="auto"/>
          <w:sz w:val="24"/>
          <w:szCs w:val="24"/>
          <w:lang w:val="ro-RO"/>
        </w:rPr>
        <w:t>capat</w:t>
      </w:r>
      <w:proofErr w:type="spellEnd"/>
      <w:r w:rsidRPr="786153EC" w:rsidR="7EE3441C">
        <w:rPr>
          <w:rFonts w:ascii="Arial" w:hAnsi="Arial" w:eastAsia="Arial" w:cs="Arial"/>
          <w:color w:val="auto"/>
          <w:sz w:val="24"/>
          <w:szCs w:val="24"/>
          <w:lang w:val="ro-RO"/>
        </w:rPr>
        <w:t xml:space="preserve"> al camerei, fie sa depun mult efort in plus pentru a </w:t>
      </w:r>
      <w:proofErr w:type="spellStart"/>
      <w:r w:rsidRPr="786153EC" w:rsidR="7EE3441C">
        <w:rPr>
          <w:rFonts w:ascii="Arial" w:hAnsi="Arial" w:eastAsia="Arial" w:cs="Arial"/>
          <w:color w:val="auto"/>
          <w:sz w:val="24"/>
          <w:szCs w:val="24"/>
          <w:lang w:val="ro-RO"/>
        </w:rPr>
        <w:t>ma</w:t>
      </w:r>
      <w:proofErr w:type="spellEnd"/>
      <w:r w:rsidRPr="786153EC" w:rsidR="7EE3441C">
        <w:rPr>
          <w:rFonts w:ascii="Arial" w:hAnsi="Arial" w:eastAsia="Arial" w:cs="Arial"/>
          <w:color w:val="auto"/>
          <w:sz w:val="24"/>
          <w:szCs w:val="24"/>
          <w:lang w:val="ro-RO"/>
        </w:rPr>
        <w:t xml:space="preserve"> urca in scaunul cu rotile si a-l </w:t>
      </w:r>
      <w:proofErr w:type="spellStart"/>
      <w:r w:rsidRPr="786153EC" w:rsidR="7EE3441C">
        <w:rPr>
          <w:rFonts w:ascii="Arial" w:hAnsi="Arial" w:eastAsia="Arial" w:cs="Arial"/>
          <w:color w:val="auto"/>
          <w:sz w:val="24"/>
          <w:szCs w:val="24"/>
          <w:lang w:val="ro-RO"/>
        </w:rPr>
        <w:t>inchide</w:t>
      </w:r>
      <w:proofErr w:type="spellEnd"/>
      <w:r w:rsidRPr="786153EC" w:rsidR="7EE3441C">
        <w:rPr>
          <w:rFonts w:ascii="Arial" w:hAnsi="Arial" w:eastAsia="Arial" w:cs="Arial"/>
          <w:color w:val="auto"/>
          <w:sz w:val="24"/>
          <w:szCs w:val="24"/>
          <w:lang w:val="ro-RO"/>
        </w:rPr>
        <w:t xml:space="preserve"> singur. Mi-ar </w:t>
      </w:r>
      <w:proofErr w:type="spellStart"/>
      <w:r w:rsidRPr="786153EC" w:rsidR="7EE3441C">
        <w:rPr>
          <w:rFonts w:ascii="Arial" w:hAnsi="Arial" w:eastAsia="Arial" w:cs="Arial"/>
          <w:color w:val="auto"/>
          <w:sz w:val="24"/>
          <w:szCs w:val="24"/>
          <w:lang w:val="ro-RO"/>
        </w:rPr>
        <w:t>placea</w:t>
      </w:r>
      <w:proofErr w:type="spellEnd"/>
      <w:r w:rsidRPr="786153EC" w:rsidR="7EE3441C">
        <w:rPr>
          <w:rFonts w:ascii="Arial" w:hAnsi="Arial" w:eastAsia="Arial" w:cs="Arial"/>
          <w:color w:val="auto"/>
          <w:sz w:val="24"/>
          <w:szCs w:val="24"/>
          <w:lang w:val="ro-RO"/>
        </w:rPr>
        <w:t xml:space="preserve"> sa existe o metoda mai rapida de a </w:t>
      </w:r>
      <w:proofErr w:type="spellStart"/>
      <w:r w:rsidRPr="786153EC" w:rsidR="7EE3441C">
        <w:rPr>
          <w:rFonts w:ascii="Arial" w:hAnsi="Arial" w:eastAsia="Arial" w:cs="Arial"/>
          <w:color w:val="auto"/>
          <w:sz w:val="24"/>
          <w:szCs w:val="24"/>
          <w:lang w:val="ro-RO"/>
        </w:rPr>
        <w:t>actiona</w:t>
      </w:r>
      <w:proofErr w:type="spellEnd"/>
      <w:r w:rsidRPr="786153EC" w:rsidR="7EE3441C">
        <w:rPr>
          <w:rFonts w:ascii="Arial" w:hAnsi="Arial" w:eastAsia="Arial" w:cs="Arial"/>
          <w:color w:val="auto"/>
          <w:sz w:val="24"/>
          <w:szCs w:val="24"/>
          <w:lang w:val="ro-RO"/>
        </w:rPr>
        <w:t xml:space="preserve"> luminile, </w:t>
      </w:r>
      <w:proofErr w:type="spellStart"/>
      <w:r w:rsidRPr="786153EC" w:rsidR="7EE3441C">
        <w:rPr>
          <w:rFonts w:ascii="Arial" w:hAnsi="Arial" w:eastAsia="Arial" w:cs="Arial"/>
          <w:color w:val="auto"/>
          <w:sz w:val="24"/>
          <w:szCs w:val="24"/>
          <w:lang w:val="ro-RO"/>
        </w:rPr>
        <w:t>fara</w:t>
      </w:r>
      <w:proofErr w:type="spellEnd"/>
      <w:r w:rsidRPr="786153EC" w:rsidR="7EE3441C">
        <w:rPr>
          <w:rFonts w:ascii="Arial" w:hAnsi="Arial" w:eastAsia="Arial" w:cs="Arial"/>
          <w:color w:val="auto"/>
          <w:sz w:val="24"/>
          <w:szCs w:val="24"/>
          <w:lang w:val="ro-RO"/>
        </w:rPr>
        <w:t xml:space="preserve"> sa fie </w:t>
      </w:r>
      <w:proofErr w:type="spellStart"/>
      <w:r w:rsidRPr="786153EC" w:rsidR="7EE3441C">
        <w:rPr>
          <w:rFonts w:ascii="Arial" w:hAnsi="Arial" w:eastAsia="Arial" w:cs="Arial"/>
          <w:color w:val="auto"/>
          <w:sz w:val="24"/>
          <w:szCs w:val="24"/>
          <w:lang w:val="ro-RO"/>
        </w:rPr>
        <w:t>neaparat</w:t>
      </w:r>
      <w:proofErr w:type="spellEnd"/>
      <w:r w:rsidRPr="786153EC" w:rsidR="7EE3441C">
        <w:rPr>
          <w:rFonts w:ascii="Arial" w:hAnsi="Arial" w:eastAsia="Arial" w:cs="Arial"/>
          <w:color w:val="auto"/>
          <w:sz w:val="24"/>
          <w:szCs w:val="24"/>
          <w:lang w:val="ro-RO"/>
        </w:rPr>
        <w:t xml:space="preserve"> nevoie sa cobor din pat.</w:t>
      </w:r>
      <w:commentRangeEnd w:id="588224675"/>
      <w:r>
        <w:rPr>
          <w:rStyle w:val="CommentReference"/>
        </w:rPr>
        <w:commentReference w:id="588224675"/>
      </w:r>
    </w:p>
    <w:p w:rsidR="6C480ED2" w:rsidP="786153EC" w:rsidRDefault="6C480ED2" w14:paraId="2D38A433" w14:textId="39B351AC">
      <w:pPr>
        <w:pStyle w:val="BodyText"/>
        <w:bidi w:val="0"/>
        <w:spacing w:before="183" w:beforeAutospacing="off" w:after="0" w:afterAutospacing="off" w:line="259" w:lineRule="auto"/>
        <w:ind w:left="810" w:right="0"/>
        <w:jc w:val="left"/>
        <w:rPr>
          <w:rFonts w:ascii="Arial" w:hAnsi="Arial" w:eastAsia="Arial" w:cs="Arial"/>
          <w:color w:val="auto"/>
          <w:sz w:val="24"/>
          <w:szCs w:val="24"/>
          <w:lang w:val="ro-RO"/>
        </w:rPr>
      </w:pPr>
      <w:commentRangeStart w:id="894312840"/>
      <w:r w:rsidRPr="3E9E182E" w:rsidR="7EE3441C">
        <w:rPr>
          <w:rFonts w:ascii="Arial" w:hAnsi="Arial" w:eastAsia="Arial" w:cs="Arial"/>
          <w:color w:val="auto"/>
          <w:sz w:val="24"/>
          <w:szCs w:val="24"/>
          <w:lang w:val="ro-RO"/>
        </w:rPr>
        <w:t xml:space="preserve">Exista ocazii in care </w:t>
      </w:r>
      <w:proofErr w:type="spellStart"/>
      <w:r w:rsidRPr="3E9E182E" w:rsidR="7EE3441C">
        <w:rPr>
          <w:rFonts w:ascii="Arial" w:hAnsi="Arial" w:eastAsia="Arial" w:cs="Arial"/>
          <w:color w:val="auto"/>
          <w:sz w:val="24"/>
          <w:szCs w:val="24"/>
          <w:lang w:val="ro-RO"/>
        </w:rPr>
        <w:t>imi</w:t>
      </w:r>
      <w:proofErr w:type="spellEnd"/>
      <w:r w:rsidRPr="3E9E182E" w:rsidR="7EE3441C">
        <w:rPr>
          <w:rFonts w:ascii="Arial" w:hAnsi="Arial" w:eastAsia="Arial" w:cs="Arial"/>
          <w:color w:val="auto"/>
          <w:sz w:val="24"/>
          <w:szCs w:val="24"/>
          <w:lang w:val="ro-RO"/>
        </w:rPr>
        <w:t xml:space="preserve"> chem prietenii </w:t>
      </w:r>
      <w:proofErr w:type="spellStart"/>
      <w:r w:rsidRPr="3E9E182E" w:rsidR="7EE3441C">
        <w:rPr>
          <w:rFonts w:ascii="Arial" w:hAnsi="Arial" w:eastAsia="Arial" w:cs="Arial"/>
          <w:color w:val="auto"/>
          <w:sz w:val="24"/>
          <w:szCs w:val="24"/>
          <w:lang w:val="ro-RO"/>
        </w:rPr>
        <w:t>acasa</w:t>
      </w:r>
      <w:proofErr w:type="spellEnd"/>
      <w:r w:rsidRPr="3E9E182E" w:rsidR="7EE3441C">
        <w:rPr>
          <w:rFonts w:ascii="Arial" w:hAnsi="Arial" w:eastAsia="Arial" w:cs="Arial"/>
          <w:color w:val="auto"/>
          <w:sz w:val="24"/>
          <w:szCs w:val="24"/>
          <w:lang w:val="ro-RO"/>
        </w:rPr>
        <w:t xml:space="preserve">. In aceste contexte mereu </w:t>
      </w:r>
      <w:proofErr w:type="spellStart"/>
      <w:r w:rsidRPr="3E9E182E" w:rsidR="7EE3441C">
        <w:rPr>
          <w:rFonts w:ascii="Arial" w:hAnsi="Arial" w:eastAsia="Arial" w:cs="Arial"/>
          <w:color w:val="auto"/>
          <w:sz w:val="24"/>
          <w:szCs w:val="24"/>
          <w:lang w:val="ro-RO"/>
        </w:rPr>
        <w:t>dureaza</w:t>
      </w:r>
      <w:proofErr w:type="spellEnd"/>
      <w:r w:rsidRPr="3E9E182E" w:rsidR="7EE3441C">
        <w:rPr>
          <w:rFonts w:ascii="Arial" w:hAnsi="Arial" w:eastAsia="Arial" w:cs="Arial"/>
          <w:color w:val="auto"/>
          <w:sz w:val="24"/>
          <w:szCs w:val="24"/>
          <w:lang w:val="ro-RO"/>
        </w:rPr>
        <w:t xml:space="preserve"> pana ne decidem la ambientul dorit, </w:t>
      </w:r>
      <w:proofErr w:type="spellStart"/>
      <w:r w:rsidRPr="3E9E182E" w:rsidR="7EE3441C">
        <w:rPr>
          <w:rFonts w:ascii="Arial" w:hAnsi="Arial" w:eastAsia="Arial" w:cs="Arial"/>
          <w:color w:val="auto"/>
          <w:sz w:val="24"/>
          <w:szCs w:val="24"/>
          <w:lang w:val="ro-RO"/>
        </w:rPr>
        <w:t>insa</w:t>
      </w:r>
      <w:proofErr w:type="spellEnd"/>
      <w:r w:rsidRPr="3E9E182E" w:rsidR="7EE3441C">
        <w:rPr>
          <w:rFonts w:ascii="Arial" w:hAnsi="Arial" w:eastAsia="Arial" w:cs="Arial"/>
          <w:color w:val="auto"/>
          <w:sz w:val="24"/>
          <w:szCs w:val="24"/>
          <w:lang w:val="ro-RO"/>
        </w:rPr>
        <w:t xml:space="preserve"> eu am </w:t>
      </w:r>
      <w:proofErr w:type="spellStart"/>
      <w:r w:rsidRPr="3E9E182E" w:rsidR="7EE3441C">
        <w:rPr>
          <w:rFonts w:ascii="Arial" w:hAnsi="Arial" w:eastAsia="Arial" w:cs="Arial"/>
          <w:color w:val="auto"/>
          <w:sz w:val="24"/>
          <w:szCs w:val="24"/>
          <w:lang w:val="ro-RO"/>
        </w:rPr>
        <w:t>cateva</w:t>
      </w:r>
      <w:proofErr w:type="spellEnd"/>
      <w:r w:rsidRPr="3E9E182E" w:rsidR="7EE3441C">
        <w:rPr>
          <w:rFonts w:ascii="Arial" w:hAnsi="Arial" w:eastAsia="Arial" w:cs="Arial"/>
          <w:color w:val="auto"/>
          <w:sz w:val="24"/>
          <w:szCs w:val="24"/>
          <w:lang w:val="ro-RO"/>
        </w:rPr>
        <w:t xml:space="preserve"> preferate pe care mi-ar </w:t>
      </w:r>
      <w:proofErr w:type="spellStart"/>
      <w:r w:rsidRPr="3E9E182E" w:rsidR="7EE3441C">
        <w:rPr>
          <w:rFonts w:ascii="Arial" w:hAnsi="Arial" w:eastAsia="Arial" w:cs="Arial"/>
          <w:color w:val="auto"/>
          <w:sz w:val="24"/>
          <w:szCs w:val="24"/>
          <w:lang w:val="ro-RO"/>
        </w:rPr>
        <w:t>placea</w:t>
      </w:r>
      <w:proofErr w:type="spellEnd"/>
      <w:r w:rsidRPr="3E9E182E" w:rsidR="7EE3441C">
        <w:rPr>
          <w:rFonts w:ascii="Arial" w:hAnsi="Arial" w:eastAsia="Arial" w:cs="Arial"/>
          <w:color w:val="auto"/>
          <w:sz w:val="24"/>
          <w:szCs w:val="24"/>
          <w:lang w:val="ro-RO"/>
        </w:rPr>
        <w:t xml:space="preserve"> sa le reutilizez in exact </w:t>
      </w:r>
      <w:proofErr w:type="spellStart"/>
      <w:r w:rsidRPr="3E9E182E" w:rsidR="7EE3441C">
        <w:rPr>
          <w:rFonts w:ascii="Arial" w:hAnsi="Arial" w:eastAsia="Arial" w:cs="Arial"/>
          <w:color w:val="auto"/>
          <w:sz w:val="24"/>
          <w:szCs w:val="24"/>
          <w:lang w:val="ro-RO"/>
        </w:rPr>
        <w:t>aceeasi</w:t>
      </w:r>
      <w:proofErr w:type="spellEnd"/>
      <w:r w:rsidRPr="3E9E182E" w:rsidR="7EE3441C">
        <w:rPr>
          <w:rFonts w:ascii="Arial" w:hAnsi="Arial" w:eastAsia="Arial" w:cs="Arial"/>
          <w:color w:val="auto"/>
          <w:sz w:val="24"/>
          <w:szCs w:val="24"/>
          <w:lang w:val="ro-RO"/>
        </w:rPr>
        <w:t xml:space="preserve"> </w:t>
      </w:r>
      <w:proofErr w:type="spellStart"/>
      <w:r w:rsidRPr="3E9E182E" w:rsidR="697D7D75">
        <w:rPr>
          <w:rFonts w:ascii="Arial" w:hAnsi="Arial" w:eastAsia="Arial" w:cs="Arial"/>
          <w:color w:val="auto"/>
          <w:sz w:val="24"/>
          <w:szCs w:val="24"/>
          <w:lang w:val="ro-RO"/>
        </w:rPr>
        <w:t>configuratie</w:t>
      </w:r>
      <w:proofErr w:type="spellEnd"/>
      <w:r w:rsidRPr="3E9E182E" w:rsidR="697D7D75">
        <w:rPr>
          <w:rFonts w:ascii="Arial" w:hAnsi="Arial" w:eastAsia="Arial" w:cs="Arial"/>
          <w:color w:val="auto"/>
          <w:sz w:val="24"/>
          <w:szCs w:val="24"/>
          <w:lang w:val="ro-RO"/>
        </w:rPr>
        <w:t xml:space="preserve"> cu o simpla comanda. </w:t>
      </w:r>
      <w:r w:rsidRPr="3E9E182E" w:rsidR="3E76904F">
        <w:rPr>
          <w:rFonts w:ascii="Arial" w:hAnsi="Arial" w:eastAsia="Arial" w:cs="Arial"/>
          <w:color w:val="auto"/>
          <w:sz w:val="24"/>
          <w:szCs w:val="24"/>
          <w:lang w:val="ro-RO"/>
        </w:rPr>
        <w:t xml:space="preserve">Cred ca ar fi de asemenea interesant daca s putea sa activez aceasta setare </w:t>
      </w:r>
      <w:proofErr w:type="spellStart"/>
      <w:r w:rsidRPr="3E9E182E" w:rsidR="3E76904F">
        <w:rPr>
          <w:rFonts w:ascii="Arial" w:hAnsi="Arial" w:eastAsia="Arial" w:cs="Arial"/>
          <w:color w:val="auto"/>
          <w:sz w:val="24"/>
          <w:szCs w:val="24"/>
          <w:lang w:val="ro-RO"/>
        </w:rPr>
        <w:t>fara</w:t>
      </w:r>
      <w:proofErr w:type="spellEnd"/>
      <w:r w:rsidRPr="3E9E182E" w:rsidR="3E76904F">
        <w:rPr>
          <w:rFonts w:ascii="Arial" w:hAnsi="Arial" w:eastAsia="Arial" w:cs="Arial"/>
          <w:color w:val="auto"/>
          <w:sz w:val="24"/>
          <w:szCs w:val="24"/>
          <w:lang w:val="ro-RO"/>
        </w:rPr>
        <w:t xml:space="preserve"> sa </w:t>
      </w:r>
      <w:proofErr w:type="spellStart"/>
      <w:r w:rsidRPr="3E9E182E" w:rsidR="3E76904F">
        <w:rPr>
          <w:rFonts w:ascii="Arial" w:hAnsi="Arial" w:eastAsia="Arial" w:cs="Arial"/>
          <w:color w:val="auto"/>
          <w:sz w:val="24"/>
          <w:szCs w:val="24"/>
          <w:lang w:val="ro-RO"/>
        </w:rPr>
        <w:t>interactionez</w:t>
      </w:r>
      <w:proofErr w:type="spellEnd"/>
      <w:r w:rsidRPr="3E9E182E" w:rsidR="3E76904F">
        <w:rPr>
          <w:rFonts w:ascii="Arial" w:hAnsi="Arial" w:eastAsia="Arial" w:cs="Arial"/>
          <w:color w:val="auto"/>
          <w:sz w:val="24"/>
          <w:szCs w:val="24"/>
          <w:lang w:val="ro-RO"/>
        </w:rPr>
        <w:t xml:space="preserve"> fizic cu un asemenea sistem de lumini.</w:t>
      </w:r>
      <w:commentRangeEnd w:id="894312840"/>
      <w:r>
        <w:rPr>
          <w:rStyle w:val="CommentReference"/>
        </w:rPr>
        <w:commentReference w:id="894312840"/>
      </w:r>
    </w:p>
    <w:p w:rsidR="3E9E182E" w:rsidP="129D7645" w:rsidRDefault="3E9E182E" w14:paraId="531266A0" w14:textId="66229618">
      <w:pPr>
        <w:pStyle w:val="BodyText"/>
        <w:bidi w:val="0"/>
        <w:spacing w:before="183" w:beforeAutospacing="off" w:after="0" w:afterAutospacing="off" w:line="259" w:lineRule="auto"/>
        <w:ind w:left="0" w:right="0"/>
        <w:jc w:val="left"/>
        <w:rPr>
          <w:rFonts w:ascii="Times New Roman" w:hAnsi="Times New Roman" w:eastAsia="Times New Roman" w:cs=""/>
          <w:color w:val="auto"/>
          <w:sz w:val="24"/>
          <w:szCs w:val="24"/>
          <w:lang w:val="ro-RO"/>
        </w:rPr>
      </w:pPr>
    </w:p>
    <w:p w:rsidR="1DB5763F" w:rsidP="3E9E182E" w:rsidRDefault="1DB5763F" w14:paraId="4DB35C5C" w14:textId="3B63B539">
      <w:pPr>
        <w:bidi w:val="0"/>
        <w:ind w:firstLine="720"/>
        <w:jc w:val="both"/>
        <w:rPr>
          <w:rFonts w:ascii="Arial" w:hAnsi="Arial" w:eastAsia="Arial" w:cs="Arial"/>
          <w:noProof w:val="0"/>
          <w:sz w:val="24"/>
          <w:szCs w:val="24"/>
          <w:lang w:val="ro-RO"/>
        </w:rPr>
      </w:pPr>
      <w:r w:rsidRPr="129D7645" w:rsidR="1DB5763F">
        <w:rPr>
          <w:rFonts w:ascii="Arial" w:hAnsi="Arial" w:eastAsia="Arial" w:cs="Arial"/>
          <w:noProof w:val="0"/>
          <w:sz w:val="24"/>
          <w:szCs w:val="24"/>
          <w:lang w:val="ro-RO"/>
        </w:rPr>
        <w:t xml:space="preserve">Consider ca ar fi utila o </w:t>
      </w:r>
      <w:proofErr w:type="spellStart"/>
      <w:r w:rsidRPr="129D7645" w:rsidR="1DB5763F">
        <w:rPr>
          <w:rFonts w:ascii="Arial" w:hAnsi="Arial" w:eastAsia="Arial" w:cs="Arial"/>
          <w:noProof w:val="0"/>
          <w:sz w:val="24"/>
          <w:szCs w:val="24"/>
          <w:lang w:val="ro-RO"/>
        </w:rPr>
        <w:t>functie</w:t>
      </w:r>
      <w:proofErr w:type="spellEnd"/>
      <w:r w:rsidRPr="129D7645" w:rsidR="1DB5763F">
        <w:rPr>
          <w:rFonts w:ascii="Arial" w:hAnsi="Arial" w:eastAsia="Arial" w:cs="Arial"/>
          <w:noProof w:val="0"/>
          <w:sz w:val="24"/>
          <w:szCs w:val="24"/>
          <w:lang w:val="ro-RO"/>
        </w:rPr>
        <w:t xml:space="preserve"> care sa seteze culorile in </w:t>
      </w:r>
      <w:proofErr w:type="spellStart"/>
      <w:r w:rsidRPr="129D7645" w:rsidR="1DB5763F">
        <w:rPr>
          <w:rFonts w:ascii="Arial" w:hAnsi="Arial" w:eastAsia="Arial" w:cs="Arial"/>
          <w:noProof w:val="0"/>
          <w:sz w:val="24"/>
          <w:szCs w:val="24"/>
          <w:lang w:val="ro-RO"/>
        </w:rPr>
        <w:t>functie</w:t>
      </w:r>
      <w:proofErr w:type="spellEnd"/>
      <w:r w:rsidRPr="129D7645" w:rsidR="1DB5763F">
        <w:rPr>
          <w:rFonts w:ascii="Arial" w:hAnsi="Arial" w:eastAsia="Arial" w:cs="Arial"/>
          <w:noProof w:val="0"/>
          <w:sz w:val="24"/>
          <w:szCs w:val="24"/>
          <w:lang w:val="ro-RO"/>
        </w:rPr>
        <w:t xml:space="preserve"> de starea mea de spirit. Astfel ar </w:t>
      </w:r>
      <w:r>
        <w:tab/>
      </w:r>
      <w:r w:rsidRPr="129D7645" w:rsidR="1DB5763F">
        <w:rPr>
          <w:rFonts w:ascii="Arial" w:hAnsi="Arial" w:eastAsia="Arial" w:cs="Arial"/>
          <w:noProof w:val="0"/>
          <w:sz w:val="24"/>
          <w:szCs w:val="24"/>
          <w:lang w:val="ro-RO"/>
        </w:rPr>
        <w:t xml:space="preserve">fi foarte </w:t>
      </w:r>
      <w:proofErr w:type="spellStart"/>
      <w:r w:rsidRPr="129D7645" w:rsidR="1DB5763F">
        <w:rPr>
          <w:rFonts w:ascii="Arial" w:hAnsi="Arial" w:eastAsia="Arial" w:cs="Arial"/>
          <w:noProof w:val="0"/>
          <w:sz w:val="24"/>
          <w:szCs w:val="24"/>
          <w:lang w:val="ro-RO"/>
        </w:rPr>
        <w:t>placut</w:t>
      </w:r>
      <w:proofErr w:type="spellEnd"/>
      <w:r w:rsidRPr="129D7645" w:rsidR="1DB5763F">
        <w:rPr>
          <w:rFonts w:ascii="Arial" w:hAnsi="Arial" w:eastAsia="Arial" w:cs="Arial"/>
          <w:noProof w:val="0"/>
          <w:sz w:val="24"/>
          <w:szCs w:val="24"/>
          <w:lang w:val="ro-RO"/>
        </w:rPr>
        <w:t xml:space="preserve"> ca atunci </w:t>
      </w:r>
      <w:proofErr w:type="spellStart"/>
      <w:r w:rsidRPr="129D7645" w:rsidR="1DB5763F">
        <w:rPr>
          <w:rFonts w:ascii="Arial" w:hAnsi="Arial" w:eastAsia="Arial" w:cs="Arial"/>
          <w:noProof w:val="0"/>
          <w:sz w:val="24"/>
          <w:szCs w:val="24"/>
          <w:lang w:val="ro-RO"/>
        </w:rPr>
        <w:t>cand</w:t>
      </w:r>
      <w:proofErr w:type="spellEnd"/>
      <w:r w:rsidRPr="129D7645" w:rsidR="1DB5763F">
        <w:rPr>
          <w:rFonts w:ascii="Arial" w:hAnsi="Arial" w:eastAsia="Arial" w:cs="Arial"/>
          <w:noProof w:val="0"/>
          <w:sz w:val="24"/>
          <w:szCs w:val="24"/>
          <w:lang w:val="ro-RO"/>
        </w:rPr>
        <w:t xml:space="preserve"> </w:t>
      </w:r>
      <w:proofErr w:type="spellStart"/>
      <w:r w:rsidRPr="129D7645" w:rsidR="1DB5763F">
        <w:rPr>
          <w:rFonts w:ascii="Arial" w:hAnsi="Arial" w:eastAsia="Arial" w:cs="Arial"/>
          <w:noProof w:val="0"/>
          <w:sz w:val="24"/>
          <w:szCs w:val="24"/>
          <w:lang w:val="ro-RO"/>
        </w:rPr>
        <w:t>ma</w:t>
      </w:r>
      <w:proofErr w:type="spellEnd"/>
      <w:r w:rsidRPr="129D7645" w:rsidR="1DB5763F">
        <w:rPr>
          <w:rFonts w:ascii="Arial" w:hAnsi="Arial" w:eastAsia="Arial" w:cs="Arial"/>
          <w:noProof w:val="0"/>
          <w:sz w:val="24"/>
          <w:szCs w:val="24"/>
          <w:lang w:val="ro-RO"/>
        </w:rPr>
        <w:t xml:space="preserve"> </w:t>
      </w:r>
      <w:proofErr w:type="spellStart"/>
      <w:r w:rsidRPr="129D7645" w:rsidR="1DB5763F">
        <w:rPr>
          <w:rFonts w:ascii="Arial" w:hAnsi="Arial" w:eastAsia="Arial" w:cs="Arial"/>
          <w:noProof w:val="0"/>
          <w:sz w:val="24"/>
          <w:szCs w:val="24"/>
          <w:lang w:val="ro-RO"/>
        </w:rPr>
        <w:t>intorc</w:t>
      </w:r>
      <w:proofErr w:type="spellEnd"/>
      <w:r w:rsidRPr="129D7645" w:rsidR="1DB5763F">
        <w:rPr>
          <w:rFonts w:ascii="Arial" w:hAnsi="Arial" w:eastAsia="Arial" w:cs="Arial"/>
          <w:noProof w:val="0"/>
          <w:sz w:val="24"/>
          <w:szCs w:val="24"/>
          <w:lang w:val="ro-RO"/>
        </w:rPr>
        <w:t xml:space="preserve"> de la locul de munca sa am o atmosfera de relaxare </w:t>
      </w:r>
      <w:r>
        <w:tab/>
      </w:r>
      <w:r w:rsidRPr="129D7645" w:rsidR="2DFC046A">
        <w:rPr>
          <w:rFonts w:ascii="Arial" w:hAnsi="Arial" w:eastAsia="Arial" w:cs="Arial"/>
          <w:noProof w:val="0"/>
          <w:sz w:val="24"/>
          <w:szCs w:val="24"/>
          <w:lang w:val="ro-RO"/>
        </w:rPr>
        <w:t xml:space="preserve"> </w:t>
      </w:r>
      <w:r>
        <w:tab/>
      </w:r>
      <w:r w:rsidRPr="129D7645" w:rsidR="1DB5763F">
        <w:rPr>
          <w:rFonts w:ascii="Arial" w:hAnsi="Arial" w:eastAsia="Arial" w:cs="Arial"/>
          <w:noProof w:val="0"/>
          <w:sz w:val="24"/>
          <w:szCs w:val="24"/>
          <w:lang w:val="ro-RO"/>
        </w:rPr>
        <w:t xml:space="preserve">care sa </w:t>
      </w:r>
      <w:proofErr w:type="spellStart"/>
      <w:r w:rsidRPr="129D7645" w:rsidR="1DB5763F">
        <w:rPr>
          <w:rFonts w:ascii="Arial" w:hAnsi="Arial" w:eastAsia="Arial" w:cs="Arial"/>
          <w:noProof w:val="0"/>
          <w:sz w:val="24"/>
          <w:szCs w:val="24"/>
          <w:lang w:val="ro-RO"/>
        </w:rPr>
        <w:t>ma</w:t>
      </w:r>
      <w:proofErr w:type="spellEnd"/>
      <w:r w:rsidRPr="129D7645" w:rsidR="1DB5763F">
        <w:rPr>
          <w:rFonts w:ascii="Arial" w:hAnsi="Arial" w:eastAsia="Arial" w:cs="Arial"/>
          <w:noProof w:val="0"/>
          <w:sz w:val="24"/>
          <w:szCs w:val="24"/>
          <w:lang w:val="ro-RO"/>
        </w:rPr>
        <w:t xml:space="preserve"> ajute sa-mi </w:t>
      </w:r>
      <w:proofErr w:type="spellStart"/>
      <w:r w:rsidRPr="129D7645" w:rsidR="1DB5763F">
        <w:rPr>
          <w:rFonts w:ascii="Arial" w:hAnsi="Arial" w:eastAsia="Arial" w:cs="Arial"/>
          <w:noProof w:val="0"/>
          <w:sz w:val="24"/>
          <w:szCs w:val="24"/>
          <w:lang w:val="ro-RO"/>
        </w:rPr>
        <w:t>reincarc</w:t>
      </w:r>
      <w:proofErr w:type="spellEnd"/>
      <w:r w:rsidRPr="129D7645" w:rsidR="1DB5763F">
        <w:rPr>
          <w:rFonts w:ascii="Arial" w:hAnsi="Arial" w:eastAsia="Arial" w:cs="Arial"/>
          <w:noProof w:val="0"/>
          <w:sz w:val="24"/>
          <w:szCs w:val="24"/>
          <w:lang w:val="ro-RO"/>
        </w:rPr>
        <w:t xml:space="preserve"> bateriile</w:t>
      </w:r>
      <w:r w:rsidRPr="129D7645" w:rsidR="37C70250">
        <w:rPr>
          <w:rFonts w:ascii="Arial" w:hAnsi="Arial" w:eastAsia="Arial" w:cs="Arial"/>
          <w:noProof w:val="0"/>
          <w:sz w:val="24"/>
          <w:szCs w:val="24"/>
          <w:lang w:val="ro-RO"/>
        </w:rPr>
        <w:t>,</w:t>
      </w:r>
      <w:r w:rsidRPr="129D7645" w:rsidR="1DB5763F">
        <w:rPr>
          <w:rFonts w:ascii="Arial" w:hAnsi="Arial" w:eastAsia="Arial" w:cs="Arial"/>
          <w:noProof w:val="0"/>
          <w:sz w:val="24"/>
          <w:szCs w:val="24"/>
          <w:lang w:val="ro-RO"/>
        </w:rPr>
        <w:t xml:space="preserve"> sau </w:t>
      </w:r>
      <w:r w:rsidRPr="129D7645" w:rsidR="1DB5763F">
        <w:rPr>
          <w:rFonts w:ascii="Arial" w:hAnsi="Arial" w:eastAsia="Arial" w:cs="Arial"/>
          <w:noProof w:val="0"/>
          <w:sz w:val="24"/>
          <w:szCs w:val="24"/>
          <w:lang w:val="ro-RO"/>
        </w:rPr>
        <w:t>cand</w:t>
      </w:r>
      <w:r w:rsidRPr="129D7645" w:rsidR="1DB5763F">
        <w:rPr>
          <w:rFonts w:ascii="Arial" w:hAnsi="Arial" w:eastAsia="Arial" w:cs="Arial"/>
          <w:noProof w:val="0"/>
          <w:sz w:val="24"/>
          <w:szCs w:val="24"/>
          <w:lang w:val="ro-RO"/>
        </w:rPr>
        <w:t xml:space="preserve"> am diverse </w:t>
      </w:r>
      <w:proofErr w:type="spellStart"/>
      <w:r w:rsidRPr="129D7645" w:rsidR="1DB5763F">
        <w:rPr>
          <w:rFonts w:ascii="Arial" w:hAnsi="Arial" w:eastAsia="Arial" w:cs="Arial"/>
          <w:noProof w:val="0"/>
          <w:sz w:val="24"/>
          <w:szCs w:val="24"/>
          <w:lang w:val="ro-RO"/>
        </w:rPr>
        <w:t>activitati</w:t>
      </w:r>
      <w:proofErr w:type="spellEnd"/>
      <w:r w:rsidRPr="129D7645" w:rsidR="1DB5763F">
        <w:rPr>
          <w:rFonts w:ascii="Arial" w:hAnsi="Arial" w:eastAsia="Arial" w:cs="Arial"/>
          <w:noProof w:val="0"/>
          <w:sz w:val="24"/>
          <w:szCs w:val="24"/>
          <w:lang w:val="ro-RO"/>
        </w:rPr>
        <w:t xml:space="preserve"> practice culoarea sa-mi </w:t>
      </w:r>
      <w:r>
        <w:tab/>
      </w:r>
      <w:r w:rsidRPr="129D7645" w:rsidR="1DB5763F">
        <w:rPr>
          <w:rFonts w:ascii="Arial" w:hAnsi="Arial" w:eastAsia="Arial" w:cs="Arial"/>
          <w:noProof w:val="0"/>
          <w:sz w:val="24"/>
          <w:szCs w:val="24"/>
          <w:lang w:val="ro-RO"/>
        </w:rPr>
        <w:t>stimuleze energia fizica si creativa.</w:t>
      </w:r>
    </w:p>
    <w:p w:rsidR="6C480ED2" w:rsidP="786153EC" w:rsidRDefault="6C480ED2" w14:paraId="19903934" w14:textId="029B3866">
      <w:pPr>
        <w:pStyle w:val="BodyText"/>
        <w:bidi w:val="0"/>
        <w:spacing w:before="183" w:beforeAutospacing="off" w:after="0" w:afterAutospacing="off" w:line="259" w:lineRule="auto"/>
        <w:ind w:left="810" w:right="0"/>
        <w:jc w:val="left"/>
        <w:rPr>
          <w:rFonts w:ascii="Arial" w:hAnsi="Arial" w:eastAsia="Arial" w:cs="Arial"/>
          <w:color w:val="auto"/>
          <w:sz w:val="24"/>
          <w:szCs w:val="24"/>
          <w:lang w:val="ro-RO"/>
        </w:rPr>
      </w:pPr>
    </w:p>
    <w:p w:rsidRPr="007942C3" w:rsidR="00223C69" w:rsidP="786153EC" w:rsidRDefault="00223C69" w14:paraId="2D5231DD" w14:textId="67508438">
      <w:pPr>
        <w:pStyle w:val="Heading1"/>
        <w:numPr>
          <w:ilvl w:val="0"/>
          <w:numId w:val="1"/>
        </w:numPr>
        <w:tabs>
          <w:tab w:val="left" w:pos="501"/>
        </w:tabs>
        <w:spacing w:before="240"/>
        <w:ind w:left="490" w:hanging="274"/>
        <w:rPr>
          <w:rFonts w:ascii="Arial" w:hAnsi="Arial" w:eastAsia="Arial" w:cs="Arial"/>
          <w:b w:val="0"/>
          <w:bCs w:val="0"/>
          <w:lang w:val="ro-RO"/>
        </w:rPr>
      </w:pPr>
      <w:bookmarkStart w:name="_Toc53917602" w:id="13"/>
      <w:r w:rsidRPr="786153EC" w:rsidR="00223C69">
        <w:rPr>
          <w:rFonts w:ascii="Arial" w:hAnsi="Arial" w:eastAsia="Arial" w:cs="Arial"/>
          <w:spacing w:val="-1"/>
          <w:lang w:val="ro-RO"/>
        </w:rPr>
        <w:t>Contribuția echipei</w:t>
      </w:r>
      <w:bookmarkEnd w:id="13"/>
    </w:p>
    <w:p w:rsidRPr="007942C3" w:rsidR="00223C69" w:rsidP="786153EC" w:rsidRDefault="00223C69" w14:paraId="454FC426" w14:textId="08F8BEC2">
      <w:pPr>
        <w:pStyle w:val="BodyText"/>
        <w:ind w:left="810"/>
        <w:jc w:val="both"/>
        <w:rPr>
          <w:rFonts w:ascii="Arial" w:hAnsi="Arial" w:eastAsia="Arial" w:cs="Arial"/>
          <w:color w:val="A6A6A6"/>
          <w:lang w:val="ro-RO"/>
        </w:rPr>
      </w:pPr>
      <w:r w:rsidRPr="129D7645" w:rsidR="00223C69">
        <w:rPr>
          <w:rFonts w:ascii="Arial" w:hAnsi="Arial" w:eastAsia="Arial" w:cs="Arial"/>
          <w:color w:val="A6A6A6" w:themeColor="background1" w:themeTint="FF" w:themeShade="A6"/>
          <w:lang w:val="ro-RO"/>
        </w:rPr>
        <w:t>Contribuția fiecărui membru al echipei la realizarea analizei aplicației</w:t>
      </w:r>
      <w:r w:rsidRPr="129D7645" w:rsidR="00F30DCB">
        <w:rPr>
          <w:rFonts w:ascii="Arial" w:hAnsi="Arial" w:eastAsia="Arial" w:cs="Arial"/>
          <w:color w:val="A6A6A6" w:themeColor="background1" w:themeTint="FF" w:themeShade="A6"/>
          <w:lang w:val="ro-RO"/>
        </w:rPr>
        <w:t>.</w:t>
      </w:r>
    </w:p>
    <w:p w:rsidR="28BBBEA0" w:rsidP="129D7645" w:rsidRDefault="28BBBEA0" w14:paraId="25EF0A36" w14:textId="09BC9A56">
      <w:pPr>
        <w:pStyle w:val="BodyText"/>
        <w:spacing w:line="258" w:lineRule="auto"/>
        <w:ind w:left="810" w:right="117"/>
        <w:rPr>
          <w:rFonts w:ascii="Arial" w:hAnsi="Arial" w:eastAsia="Arial" w:cs="Arial"/>
          <w:lang w:val="ro-RO"/>
        </w:rPr>
      </w:pPr>
      <w:r w:rsidRPr="129D7645" w:rsidR="28BBBEA0">
        <w:rPr>
          <w:rFonts w:ascii="Arial" w:hAnsi="Arial" w:eastAsia="Arial" w:cs="Arial"/>
          <w:lang w:val="ro-RO"/>
        </w:rPr>
        <w:t xml:space="preserve">Pentru realizarea </w:t>
      </w:r>
      <w:proofErr w:type="spellStart"/>
      <w:r w:rsidRPr="129D7645" w:rsidR="28BBBEA0">
        <w:rPr>
          <w:rFonts w:ascii="Arial" w:hAnsi="Arial" w:eastAsia="Arial" w:cs="Arial"/>
          <w:lang w:val="ro-RO"/>
        </w:rPr>
        <w:t>functionalitatii</w:t>
      </w:r>
      <w:proofErr w:type="spellEnd"/>
      <w:r w:rsidRPr="129D7645" w:rsidR="28BBBEA0">
        <w:rPr>
          <w:rFonts w:ascii="Arial" w:hAnsi="Arial" w:eastAsia="Arial" w:cs="Arial"/>
          <w:lang w:val="ro-RO"/>
        </w:rPr>
        <w:t xml:space="preserve"> de microfon a fost responsabil </w:t>
      </w:r>
      <w:proofErr w:type="spellStart"/>
      <w:r w:rsidRPr="129D7645" w:rsidR="28BBBEA0">
        <w:rPr>
          <w:rFonts w:ascii="Arial" w:hAnsi="Arial" w:eastAsia="Arial" w:cs="Arial"/>
          <w:lang w:val="ro-RO"/>
        </w:rPr>
        <w:t>Caprita</w:t>
      </w:r>
      <w:proofErr w:type="spellEnd"/>
      <w:r w:rsidRPr="129D7645" w:rsidR="28BBBEA0">
        <w:rPr>
          <w:rFonts w:ascii="Arial" w:hAnsi="Arial" w:eastAsia="Arial" w:cs="Arial"/>
          <w:lang w:val="ro-RO"/>
        </w:rPr>
        <w:t xml:space="preserve"> </w:t>
      </w:r>
      <w:proofErr w:type="spellStart"/>
      <w:r w:rsidRPr="129D7645" w:rsidR="28BBBEA0">
        <w:rPr>
          <w:rFonts w:ascii="Arial" w:hAnsi="Arial" w:eastAsia="Arial" w:cs="Arial"/>
          <w:lang w:val="ro-RO"/>
        </w:rPr>
        <w:t>Nicusor</w:t>
      </w:r>
      <w:proofErr w:type="spellEnd"/>
      <w:r w:rsidRPr="129D7645" w:rsidR="28BBBEA0">
        <w:rPr>
          <w:rFonts w:ascii="Arial" w:hAnsi="Arial" w:eastAsia="Arial" w:cs="Arial"/>
          <w:lang w:val="ro-RO"/>
        </w:rPr>
        <w:t xml:space="preserve"> </w:t>
      </w:r>
      <w:proofErr w:type="spellStart"/>
      <w:r w:rsidRPr="129D7645" w:rsidR="28BBBEA0">
        <w:rPr>
          <w:rFonts w:ascii="Arial" w:hAnsi="Arial" w:eastAsia="Arial" w:cs="Arial"/>
          <w:lang w:val="ro-RO"/>
        </w:rPr>
        <w:t>Catalin</w:t>
      </w:r>
      <w:proofErr w:type="spellEnd"/>
      <w:r w:rsidRPr="129D7645" w:rsidR="28BBBEA0">
        <w:rPr>
          <w:rFonts w:ascii="Arial" w:hAnsi="Arial" w:eastAsia="Arial" w:cs="Arial"/>
          <w:lang w:val="ro-RO"/>
        </w:rPr>
        <w:t>.</w:t>
      </w:r>
    </w:p>
    <w:p w:rsidRPr="007942C3" w:rsidR="000E67F8" w:rsidP="129D7645" w:rsidRDefault="000E67F8" w14:paraId="2024CFFB" w14:textId="4B014BA8">
      <w:pPr>
        <w:pStyle w:val="BodyText"/>
        <w:spacing w:line="258" w:lineRule="auto"/>
        <w:ind w:left="810" w:right="117"/>
        <w:rPr>
          <w:rFonts w:ascii="Arial" w:hAnsi="Arial" w:eastAsia="Arial" w:cs="Arial"/>
          <w:lang w:val="ro-RO"/>
        </w:rPr>
      </w:pPr>
      <w:r w:rsidRPr="129D7645" w:rsidR="6155AE03">
        <w:rPr>
          <w:rFonts w:ascii="Arial" w:hAnsi="Arial" w:eastAsia="Arial" w:cs="Arial"/>
          <w:lang w:val="ro-RO"/>
        </w:rPr>
        <w:t xml:space="preserve">Pentru realizarea </w:t>
      </w:r>
      <w:proofErr w:type="spellStart"/>
      <w:r w:rsidRPr="129D7645" w:rsidR="6155AE03">
        <w:rPr>
          <w:rFonts w:ascii="Arial" w:hAnsi="Arial" w:eastAsia="Arial" w:cs="Arial"/>
          <w:lang w:val="ro-RO"/>
        </w:rPr>
        <w:t>functioanlitatii</w:t>
      </w:r>
      <w:proofErr w:type="spellEnd"/>
      <w:r w:rsidRPr="129D7645" w:rsidR="6155AE03">
        <w:rPr>
          <w:rFonts w:ascii="Arial" w:hAnsi="Arial" w:eastAsia="Arial" w:cs="Arial"/>
          <w:lang w:val="ro-RO"/>
        </w:rPr>
        <w:t xml:space="preserve"> de </w:t>
      </w:r>
      <w:proofErr w:type="spellStart"/>
      <w:r w:rsidRPr="129D7645" w:rsidR="6155AE03">
        <w:rPr>
          <w:rFonts w:ascii="Arial" w:hAnsi="Arial" w:eastAsia="Arial" w:cs="Arial"/>
          <w:lang w:val="ro-RO"/>
        </w:rPr>
        <w:t>buzzer</w:t>
      </w:r>
      <w:proofErr w:type="spellEnd"/>
      <w:r w:rsidRPr="129D7645" w:rsidR="6155AE03">
        <w:rPr>
          <w:rFonts w:ascii="Arial" w:hAnsi="Arial" w:eastAsia="Arial" w:cs="Arial"/>
          <w:lang w:val="ro-RO"/>
        </w:rPr>
        <w:t xml:space="preserve"> a fost responsabila Matei Ana-Ruxandra.</w:t>
      </w:r>
    </w:p>
    <w:p w:rsidR="6C163E23" w:rsidP="129D7645" w:rsidRDefault="6C163E23" w14:paraId="2AE52F75" w14:textId="0AA9F364">
      <w:pPr>
        <w:pStyle w:val="BodyText"/>
        <w:spacing w:line="258" w:lineRule="auto"/>
        <w:ind w:left="810" w:right="117"/>
        <w:rPr>
          <w:rFonts w:ascii="Arial" w:hAnsi="Arial" w:eastAsia="Arial" w:cs="Arial"/>
          <w:lang w:val="ro-RO"/>
        </w:rPr>
      </w:pPr>
      <w:r w:rsidRPr="129D7645" w:rsidR="6C163E23">
        <w:rPr>
          <w:rFonts w:ascii="Arial" w:hAnsi="Arial" w:eastAsia="Arial" w:cs="Arial"/>
          <w:lang w:val="ro-RO"/>
        </w:rPr>
        <w:t xml:space="preserve">Pentru realizarea </w:t>
      </w:r>
      <w:proofErr w:type="spellStart"/>
      <w:r w:rsidRPr="129D7645" w:rsidR="6C163E23">
        <w:rPr>
          <w:rFonts w:ascii="Arial" w:hAnsi="Arial" w:eastAsia="Arial" w:cs="Arial"/>
          <w:lang w:val="ro-RO"/>
        </w:rPr>
        <w:t>functioanlitatii</w:t>
      </w:r>
      <w:proofErr w:type="spellEnd"/>
      <w:r w:rsidRPr="129D7645" w:rsidR="6C163E23">
        <w:rPr>
          <w:rFonts w:ascii="Arial" w:hAnsi="Arial" w:eastAsia="Arial" w:cs="Arial"/>
          <w:lang w:val="ro-RO"/>
        </w:rPr>
        <w:t xml:space="preserve"> de </w:t>
      </w:r>
      <w:proofErr w:type="spellStart"/>
      <w:r w:rsidRPr="129D7645" w:rsidR="6C163E23">
        <w:rPr>
          <w:rFonts w:ascii="Arial" w:hAnsi="Arial" w:eastAsia="Arial" w:cs="Arial"/>
          <w:lang w:val="ro-RO"/>
        </w:rPr>
        <w:t>light</w:t>
      </w:r>
      <w:proofErr w:type="spellEnd"/>
      <w:r w:rsidRPr="129D7645" w:rsidR="6C163E23">
        <w:rPr>
          <w:rFonts w:ascii="Arial" w:hAnsi="Arial" w:eastAsia="Arial" w:cs="Arial"/>
          <w:lang w:val="ro-RO"/>
        </w:rPr>
        <w:t xml:space="preserve"> </w:t>
      </w:r>
      <w:r w:rsidRPr="129D7645" w:rsidR="7BF57FAC">
        <w:rPr>
          <w:rFonts w:ascii="Arial" w:hAnsi="Arial" w:eastAsia="Arial" w:cs="Arial"/>
          <w:lang w:val="ro-RO"/>
        </w:rPr>
        <w:t>bulb</w:t>
      </w:r>
      <w:r w:rsidRPr="129D7645" w:rsidR="3B8FCB90">
        <w:rPr>
          <w:rFonts w:ascii="Arial" w:hAnsi="Arial" w:eastAsia="Arial" w:cs="Arial"/>
          <w:lang w:val="ro-RO"/>
        </w:rPr>
        <w:t xml:space="preserve"> </w:t>
      </w:r>
      <w:r w:rsidRPr="129D7645" w:rsidR="6C163E23">
        <w:rPr>
          <w:rFonts w:ascii="Arial" w:hAnsi="Arial" w:eastAsia="Arial" w:cs="Arial"/>
          <w:lang w:val="ro-RO"/>
        </w:rPr>
        <w:t>a</w:t>
      </w:r>
      <w:r w:rsidRPr="129D7645" w:rsidR="0A972568">
        <w:rPr>
          <w:rFonts w:ascii="Arial" w:hAnsi="Arial" w:eastAsia="Arial" w:cs="Arial"/>
          <w:lang w:val="ro-RO"/>
        </w:rPr>
        <w:t>u</w:t>
      </w:r>
      <w:r w:rsidRPr="129D7645" w:rsidR="6C163E23">
        <w:rPr>
          <w:rFonts w:ascii="Arial" w:hAnsi="Arial" w:eastAsia="Arial" w:cs="Arial"/>
          <w:lang w:val="ro-RO"/>
        </w:rPr>
        <w:t xml:space="preserve"> fost responsabil</w:t>
      </w:r>
      <w:r w:rsidRPr="129D7645" w:rsidR="4668C9A6">
        <w:rPr>
          <w:rFonts w:ascii="Arial" w:hAnsi="Arial" w:eastAsia="Arial" w:cs="Arial"/>
          <w:lang w:val="ro-RO"/>
        </w:rPr>
        <w:t>e</w:t>
      </w:r>
      <w:r w:rsidRPr="129D7645" w:rsidR="6C163E23">
        <w:rPr>
          <w:rFonts w:ascii="Arial" w:hAnsi="Arial" w:eastAsia="Arial" w:cs="Arial"/>
          <w:lang w:val="ro-RO"/>
        </w:rPr>
        <w:t xml:space="preserve"> Brâncoveanu Anca-Maria</w:t>
      </w:r>
      <w:r w:rsidRPr="129D7645" w:rsidR="05036C26">
        <w:rPr>
          <w:rFonts w:ascii="Arial" w:hAnsi="Arial" w:eastAsia="Arial" w:cs="Arial"/>
          <w:lang w:val="ro-RO"/>
        </w:rPr>
        <w:t xml:space="preserve"> și </w:t>
      </w:r>
      <w:proofErr w:type="spellStart"/>
      <w:r w:rsidRPr="129D7645" w:rsidR="05036C26">
        <w:rPr>
          <w:rFonts w:ascii="Arial" w:hAnsi="Arial" w:eastAsia="Arial" w:cs="Arial"/>
          <w:lang w:val="ro-RO"/>
        </w:rPr>
        <w:t>Boriceanu</w:t>
      </w:r>
      <w:proofErr w:type="spellEnd"/>
      <w:r w:rsidRPr="129D7645" w:rsidR="05036C26">
        <w:rPr>
          <w:rFonts w:ascii="Arial" w:hAnsi="Arial" w:eastAsia="Arial" w:cs="Arial"/>
          <w:lang w:val="ro-RO"/>
        </w:rPr>
        <w:t xml:space="preserve"> Denisa.</w:t>
      </w:r>
    </w:p>
    <w:p w:rsidR="786153EC" w:rsidP="786153EC" w:rsidRDefault="786153EC" w14:paraId="795BC6B1" w14:textId="0E5B6824">
      <w:pPr>
        <w:pStyle w:val="BodyText"/>
        <w:spacing w:line="258" w:lineRule="auto"/>
        <w:ind w:left="0" w:right="117"/>
        <w:rPr>
          <w:rFonts w:ascii="Times New Roman" w:hAnsi="Times New Roman" w:eastAsia="Times New Roman" w:cs=""/>
          <w:sz w:val="24"/>
          <w:szCs w:val="24"/>
          <w:lang w:val="ro-RO"/>
        </w:rPr>
      </w:pPr>
    </w:p>
    <w:sectPr w:rsidRPr="007942C3" w:rsidR="000E67F8">
      <w:pgSz w:w="12240" w:h="15840" w:orient="portrait"/>
      <w:pgMar w:top="680" w:right="620" w:bottom="280" w:left="500" w:header="720" w:footer="720" w:gutter="0"/>
      <w:cols w:space="720"/>
      <w:headerReference w:type="default" r:id="R5a3569af8c2041a9"/>
      <w:footerReference w:type="default" r:id="R0f517f37dd604b6e"/>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NC" w:author="NICUSOR CATALIN CAPRITA" w:date="2021-04-01T16:14:07" w:id="2086684092">
    <w:p w:rsidR="4AF2CB66" w:rsidRDefault="4AF2CB66" w14:paraId="13EF25EA" w14:textId="019466C6">
      <w:pPr>
        <w:pStyle w:val="CommentText"/>
      </w:pPr>
      <w:r w:rsidR="4AF2CB66">
        <w:rPr/>
        <w:t>No joke, chiar am intrebat pe la munca persoane mai mari cum li se pare de xideea de disco lights pentur o lampa:)</w:t>
      </w:r>
      <w:r>
        <w:rPr>
          <w:rStyle w:val="CommentReference"/>
        </w:rPr>
        <w:annotationRef/>
      </w:r>
      <w:r>
        <w:rPr>
          <w:rStyle w:val="CommentReference"/>
        </w:rPr>
        <w:annotationRef/>
      </w:r>
    </w:p>
    <w:p w:rsidR="4AF2CB66" w:rsidRDefault="4AF2CB66" w14:paraId="7570AC7B" w14:textId="6069F529">
      <w:pPr>
        <w:pStyle w:val="CommentText"/>
      </w:pPr>
    </w:p>
  </w:comment>
  <w:comment w:initials="NC" w:author="NICUSOR CATALIN CAPRITA" w:date="2021-04-01T16:32:17" w:id="983630372">
    <w:p w:rsidR="4AF2CB66" w:rsidRDefault="4AF2CB66" w14:paraId="10F3E9F3" w14:textId="7DC5AF7C">
      <w:pPr>
        <w:pStyle w:val="CommentText"/>
      </w:pPr>
      <w:r w:rsidR="4AF2CB66">
        <w:rPr/>
        <w:t>Done 4.2</w:t>
      </w:r>
      <w:r>
        <w:rPr>
          <w:rStyle w:val="CommentReference"/>
        </w:rPr>
        <w:annotationRef/>
      </w:r>
      <w:r>
        <w:rPr>
          <w:rStyle w:val="CommentReference"/>
        </w:rPr>
        <w:annotationRef/>
      </w:r>
    </w:p>
  </w:comment>
  <w:comment w:initials="NC" w:author="NICUSOR CATALIN CAPRITA" w:date="2021-04-01T16:51:34" w:id="1615866767">
    <w:p w:rsidR="4AF2CB66" w:rsidRDefault="4AF2CB66" w14:paraId="3A059A89" w14:textId="7EB3A514">
      <w:pPr>
        <w:pStyle w:val="CommentText"/>
      </w:pPr>
      <w:r w:rsidR="4AF2CB66">
        <w:rPr/>
        <w:t>To be added if necessary</w:t>
      </w:r>
      <w:r>
        <w:rPr>
          <w:rStyle w:val="CommentReference"/>
        </w:rPr>
        <w:annotationRef/>
      </w:r>
    </w:p>
  </w:comment>
  <w:comment w:initials="NC" w:author="NICUSOR CATALIN CAPRITA" w:date="2021-04-01T17:06:17" w:id="1603792248">
    <w:p w:rsidR="4AF2CB66" w:rsidRDefault="4AF2CB66" w14:paraId="54BB3195" w14:textId="66E5B5E8">
      <w:pPr>
        <w:pStyle w:val="CommentText"/>
      </w:pPr>
      <w:r w:rsidR="4AF2CB66">
        <w:rPr/>
        <w:t>Comanda sonora , i.e. bebe plange + LightSensor cand e intuneric si internalClock</w:t>
      </w:r>
      <w:r>
        <w:rPr>
          <w:rStyle w:val="CommentReference"/>
        </w:rPr>
        <w:annotationRef/>
      </w:r>
    </w:p>
  </w:comment>
  <w:comment w:initials="NC" w:author="NICUSOR CATALIN CAPRITA" w:date="2021-04-01T17:06:44" w:id="588224675">
    <w:p w:rsidR="4AF2CB66" w:rsidRDefault="4AF2CB66" w14:paraId="6E3FB12C" w14:textId="03D6A479">
      <w:pPr>
        <w:pStyle w:val="CommentText"/>
      </w:pPr>
      <w:r w:rsidR="4AF2CB66">
        <w:rPr/>
        <w:t>Microphone Record sound pattern, eventual batutul din palme</w:t>
      </w:r>
      <w:r>
        <w:rPr>
          <w:rStyle w:val="CommentReference"/>
        </w:rPr>
        <w:annotationRef/>
      </w:r>
    </w:p>
    <w:p w:rsidR="4AF2CB66" w:rsidRDefault="4AF2CB66" w14:paraId="51BDC5C9" w14:textId="5AF9FF11">
      <w:pPr>
        <w:pStyle w:val="CommentText"/>
      </w:pPr>
    </w:p>
  </w:comment>
  <w:comment w:initials="NC" w:author="NICUSOR CATALIN CAPRITA" w:date="2021-04-01T17:07:43" w:id="894312840">
    <w:p w:rsidR="4AF2CB66" w:rsidRDefault="4AF2CB66" w14:paraId="2C2EAD10" w14:textId="75A8378E">
      <w:pPr>
        <w:pStyle w:val="CommentText"/>
      </w:pPr>
      <w:r w:rsidR="4AF2CB66">
        <w:rPr/>
        <w:t>Microphone Record disco lights sound pattern</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570AC7B"/>
  <w15:commentEx w15:done="0" w15:paraId="10F3E9F3"/>
  <w15:commentEx w15:done="0" w15:paraId="3A059A89"/>
  <w15:commentEx w15:done="0" w15:paraId="54BB3195"/>
  <w15:commentEx w15:done="0" w15:paraId="51BDC5C9"/>
  <w15:commentEx w15:done="0" w15:paraId="2C2EAD1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B37A008" w16cex:dateUtc="2021-04-01T13:14:07.87Z"/>
  <w16cex:commentExtensible w16cex:durableId="5313166A" w16cex:dateUtc="2021-04-01T13:32:17.472Z"/>
  <w16cex:commentExtensible w16cex:durableId="4E83B853" w16cex:dateUtc="2021-04-01T13:51:34.605Z"/>
  <w16cex:commentExtensible w16cex:durableId="41AFC141" w16cex:dateUtc="2021-04-01T14:06:17.293Z"/>
  <w16cex:commentExtensible w16cex:durableId="5B1DE30C" w16cex:dateUtc="2021-04-01T14:06:44.144Z"/>
  <w16cex:commentExtensible w16cex:durableId="1EB2423F" w16cex:dateUtc="2021-04-01T14:07:43.425Z"/>
</w16cex:commentsExtensible>
</file>

<file path=word/commentsIds.xml><?xml version="1.0" encoding="utf-8"?>
<w16cid:commentsIds xmlns:mc="http://schemas.openxmlformats.org/markup-compatibility/2006" xmlns:w16cid="http://schemas.microsoft.com/office/word/2016/wordml/cid" mc:Ignorable="w16cid">
  <w16cid:commentId w16cid:paraId="7570AC7B" w16cid:durableId="1B37A008"/>
  <w16cid:commentId w16cid:paraId="10F3E9F3" w16cid:durableId="5313166A"/>
  <w16cid:commentId w16cid:paraId="3A059A89" w16cid:durableId="4E83B853"/>
  <w16cid:commentId w16cid:paraId="54BB3195" w16cid:durableId="41AFC141"/>
  <w16cid:commentId w16cid:paraId="51BDC5C9" w16cid:durableId="5B1DE30C"/>
  <w16cid:commentId w16cid:paraId="2C2EAD10" w16cid:durableId="1EB2423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8FC" w:rsidP="005B0419" w:rsidRDefault="005438FC" w14:paraId="572A09E9" w14:textId="77777777">
      <w:r>
        <w:separator/>
      </w:r>
    </w:p>
  </w:endnote>
  <w:endnote w:type="continuationSeparator" w:id="0">
    <w:p w:rsidR="005438FC" w:rsidP="005B0419" w:rsidRDefault="005438FC" w14:paraId="45FD804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65"/>
      <w:gridCol w:w="3665"/>
      <w:gridCol w:w="3665"/>
    </w:tblGrid>
    <w:tr w:rsidR="0A894CEB" w:rsidTr="0A894CEB" w14:paraId="39C3AF0A">
      <w:tc>
        <w:tcPr>
          <w:tcW w:w="3665" w:type="dxa"/>
          <w:tcMar/>
        </w:tcPr>
        <w:p w:rsidR="0A894CEB" w:rsidP="0A894CEB" w:rsidRDefault="0A894CEB" w14:paraId="7A47FB0F" w14:textId="37EC49E9">
          <w:pPr>
            <w:pStyle w:val="Header"/>
            <w:bidi w:val="0"/>
            <w:ind w:left="-115"/>
            <w:jc w:val="left"/>
          </w:pPr>
        </w:p>
      </w:tc>
      <w:tc>
        <w:tcPr>
          <w:tcW w:w="3665" w:type="dxa"/>
          <w:tcMar/>
        </w:tcPr>
        <w:p w:rsidR="0A894CEB" w:rsidP="0A894CEB" w:rsidRDefault="0A894CEB" w14:paraId="786E5935" w14:textId="33679B3D">
          <w:pPr>
            <w:pStyle w:val="Header"/>
            <w:bidi w:val="0"/>
            <w:jc w:val="center"/>
          </w:pPr>
        </w:p>
      </w:tc>
      <w:tc>
        <w:tcPr>
          <w:tcW w:w="3665" w:type="dxa"/>
          <w:tcMar/>
        </w:tcPr>
        <w:p w:rsidR="0A894CEB" w:rsidP="0A894CEB" w:rsidRDefault="0A894CEB" w14:paraId="1861A678" w14:textId="228DBE54">
          <w:pPr>
            <w:pStyle w:val="Header"/>
            <w:bidi w:val="0"/>
            <w:ind w:right="-115"/>
            <w:jc w:val="right"/>
          </w:pPr>
        </w:p>
      </w:tc>
    </w:tr>
  </w:tbl>
  <w:p w:rsidR="0A894CEB" w:rsidP="0A894CEB" w:rsidRDefault="0A894CEB" w14:paraId="0575381A" w14:textId="506DB4F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05"/>
      <w:gridCol w:w="3705"/>
      <w:gridCol w:w="3705"/>
    </w:tblGrid>
    <w:tr w:rsidR="0A894CEB" w:rsidTr="0A894CEB" w14:paraId="7E79C489">
      <w:tc>
        <w:tcPr>
          <w:tcW w:w="3705" w:type="dxa"/>
          <w:tcMar/>
        </w:tcPr>
        <w:p w:rsidR="0A894CEB" w:rsidP="0A894CEB" w:rsidRDefault="0A894CEB" w14:paraId="0E8AF959" w14:textId="73304507">
          <w:pPr>
            <w:pStyle w:val="Header"/>
            <w:bidi w:val="0"/>
            <w:ind w:left="-115"/>
            <w:jc w:val="left"/>
          </w:pPr>
        </w:p>
      </w:tc>
      <w:tc>
        <w:tcPr>
          <w:tcW w:w="3705" w:type="dxa"/>
          <w:tcMar/>
        </w:tcPr>
        <w:p w:rsidR="0A894CEB" w:rsidP="0A894CEB" w:rsidRDefault="0A894CEB" w14:paraId="1AF637F8" w14:textId="552A6BBC">
          <w:pPr>
            <w:pStyle w:val="Header"/>
            <w:bidi w:val="0"/>
            <w:jc w:val="center"/>
          </w:pPr>
        </w:p>
      </w:tc>
      <w:tc>
        <w:tcPr>
          <w:tcW w:w="3705" w:type="dxa"/>
          <w:tcMar/>
        </w:tcPr>
        <w:p w:rsidR="0A894CEB" w:rsidP="0A894CEB" w:rsidRDefault="0A894CEB" w14:paraId="21F1443C" w14:textId="1C5D41AA">
          <w:pPr>
            <w:pStyle w:val="Header"/>
            <w:bidi w:val="0"/>
            <w:ind w:right="-115"/>
            <w:jc w:val="right"/>
          </w:pPr>
        </w:p>
      </w:tc>
    </w:tr>
  </w:tbl>
  <w:p w:rsidR="0A894CEB" w:rsidP="0A894CEB" w:rsidRDefault="0A894CEB" w14:paraId="150EDC90" w14:textId="1731B59A">
    <w:pPr>
      <w:pStyle w:val="Foote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8FC" w:rsidP="005B0419" w:rsidRDefault="005438FC" w14:paraId="584ECB74" w14:textId="77777777">
      <w:r>
        <w:separator/>
      </w:r>
    </w:p>
  </w:footnote>
  <w:footnote w:type="continuationSeparator" w:id="0">
    <w:p w:rsidR="005438FC" w:rsidP="005B0419" w:rsidRDefault="005438FC" w14:paraId="6986B706"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65"/>
      <w:gridCol w:w="3665"/>
      <w:gridCol w:w="3665"/>
    </w:tblGrid>
    <w:tr w:rsidR="0A894CEB" w:rsidTr="0A894CEB" w14:paraId="640EEC1C">
      <w:tc>
        <w:tcPr>
          <w:tcW w:w="3665" w:type="dxa"/>
          <w:tcMar/>
        </w:tcPr>
        <w:p w:rsidR="0A894CEB" w:rsidP="0A894CEB" w:rsidRDefault="0A894CEB" w14:paraId="1741BEA2" w14:textId="01646EE5">
          <w:pPr>
            <w:pStyle w:val="Header"/>
            <w:bidi w:val="0"/>
            <w:ind w:left="-115"/>
            <w:jc w:val="left"/>
          </w:pPr>
        </w:p>
      </w:tc>
      <w:tc>
        <w:tcPr>
          <w:tcW w:w="3665" w:type="dxa"/>
          <w:tcMar/>
        </w:tcPr>
        <w:p w:rsidR="0A894CEB" w:rsidP="0A894CEB" w:rsidRDefault="0A894CEB" w14:paraId="4FA20B96" w14:textId="67161459">
          <w:pPr>
            <w:pStyle w:val="Header"/>
            <w:bidi w:val="0"/>
            <w:jc w:val="center"/>
          </w:pPr>
        </w:p>
      </w:tc>
      <w:tc>
        <w:tcPr>
          <w:tcW w:w="3665" w:type="dxa"/>
          <w:tcMar/>
        </w:tcPr>
        <w:p w:rsidR="0A894CEB" w:rsidP="0A894CEB" w:rsidRDefault="0A894CEB" w14:paraId="6285035C" w14:textId="35F526FE">
          <w:pPr>
            <w:pStyle w:val="Header"/>
            <w:bidi w:val="0"/>
            <w:ind w:right="-115"/>
            <w:jc w:val="right"/>
          </w:pPr>
        </w:p>
      </w:tc>
    </w:tr>
  </w:tbl>
  <w:p w:rsidR="0A894CEB" w:rsidP="0A894CEB" w:rsidRDefault="0A894CEB" w14:paraId="35995932" w14:textId="78CDEEA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05"/>
      <w:gridCol w:w="3705"/>
      <w:gridCol w:w="3705"/>
    </w:tblGrid>
    <w:tr w:rsidR="0A894CEB" w:rsidTr="0A894CEB" w14:paraId="587A5D65">
      <w:tc>
        <w:tcPr>
          <w:tcW w:w="3705" w:type="dxa"/>
          <w:tcMar/>
        </w:tcPr>
        <w:p w:rsidR="0A894CEB" w:rsidP="0A894CEB" w:rsidRDefault="0A894CEB" w14:paraId="059B3FCF" w14:textId="5908320A">
          <w:pPr>
            <w:pStyle w:val="Header"/>
            <w:bidi w:val="0"/>
            <w:ind w:left="-115"/>
            <w:jc w:val="left"/>
          </w:pPr>
        </w:p>
      </w:tc>
      <w:tc>
        <w:tcPr>
          <w:tcW w:w="3705" w:type="dxa"/>
          <w:tcMar/>
        </w:tcPr>
        <w:p w:rsidR="0A894CEB" w:rsidP="0A894CEB" w:rsidRDefault="0A894CEB" w14:paraId="05BEA6A6" w14:textId="0C06A710">
          <w:pPr>
            <w:pStyle w:val="Header"/>
            <w:bidi w:val="0"/>
            <w:jc w:val="center"/>
          </w:pPr>
        </w:p>
      </w:tc>
      <w:tc>
        <w:tcPr>
          <w:tcW w:w="3705" w:type="dxa"/>
          <w:tcMar/>
        </w:tcPr>
        <w:p w:rsidR="0A894CEB" w:rsidP="0A894CEB" w:rsidRDefault="0A894CEB" w14:paraId="2F4372DA" w14:textId="47102650">
          <w:pPr>
            <w:pStyle w:val="Header"/>
            <w:bidi w:val="0"/>
            <w:ind w:right="-115"/>
            <w:jc w:val="right"/>
          </w:pPr>
        </w:p>
      </w:tc>
    </w:tr>
  </w:tbl>
  <w:p w:rsidR="0A894CEB" w:rsidP="0A894CEB" w:rsidRDefault="0A894CEB" w14:paraId="18F43B65" w14:textId="663C6026">
    <w:pPr>
      <w:pStyle w:val="Header"/>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785C17"/>
    <w:multiLevelType w:val="multilevel"/>
    <w:tmpl w:val="ADEA6AB2"/>
    <w:lvl w:ilvl="0">
      <w:start w:val="1"/>
      <w:numFmt w:val="decimal"/>
      <w:lvlText w:val="%1."/>
      <w:lvlJc w:val="left"/>
      <w:pPr>
        <w:ind w:left="380" w:hanging="281"/>
        <w:jc w:val="right"/>
      </w:pPr>
      <w:rPr>
        <w:rFonts w:hint="default" w:ascii="Times New Roman" w:hAnsi="Times New Roman" w:eastAsia="Times New Roman"/>
        <w:b/>
        <w:bCs/>
        <w:spacing w:val="1"/>
        <w:sz w:val="28"/>
        <w:szCs w:val="28"/>
      </w:rPr>
    </w:lvl>
    <w:lvl w:ilvl="1">
      <w:start w:val="1"/>
      <w:numFmt w:val="decimal"/>
      <w:lvlText w:val="%1.%2"/>
      <w:lvlJc w:val="left"/>
      <w:pPr>
        <w:ind w:left="1242" w:hanging="423"/>
      </w:pPr>
      <w:rPr>
        <w:rFonts w:hint="default" w:ascii="Times New Roman" w:hAnsi="Times New Roman" w:eastAsia="Times New Roman"/>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15:restartNumberingAfterBreak="0">
    <w:nsid w:val="495B61D5"/>
    <w:multiLevelType w:val="multilevel"/>
    <w:tmpl w:val="6C7A04C0"/>
    <w:lvl w:ilvl="0">
      <w:start w:val="1"/>
      <w:numFmt w:val="decimal"/>
      <w:lvlText w:val="%1."/>
      <w:lvlJc w:val="left"/>
      <w:pPr>
        <w:ind w:left="320" w:hanging="221"/>
      </w:pPr>
      <w:rPr>
        <w:rFonts w:hint="default" w:ascii="Times New Roman" w:hAnsi="Times New Roman" w:eastAsia="Times New Roman"/>
        <w:b/>
        <w:bCs/>
        <w:sz w:val="22"/>
        <w:szCs w:val="22"/>
      </w:rPr>
    </w:lvl>
    <w:lvl w:ilvl="1">
      <w:start w:val="1"/>
      <w:numFmt w:val="decimal"/>
      <w:lvlText w:val="%1.%2"/>
      <w:lvlJc w:val="left"/>
      <w:pPr>
        <w:ind w:left="652" w:hanging="332"/>
      </w:pPr>
      <w:rPr>
        <w:rFonts w:hint="default" w:ascii="Times New Roman" w:hAnsi="Times New Roman" w:eastAsia="Times New Roman"/>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2" w15:restartNumberingAfterBreak="0">
    <w:nsid w:val="7D544B15"/>
    <w:multiLevelType w:val="multilevel"/>
    <w:tmpl w:val="0409001F"/>
    <w:lvl w:ilvl="0">
      <w:start w:val="1"/>
      <w:numFmt w:val="decimal"/>
      <w:lvlText w:val="%1."/>
      <w:lvlJc w:val="left"/>
      <w:pPr>
        <w:ind w:left="360" w:hanging="360"/>
      </w:pPr>
      <w:rPr>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1">
    <w:abstractNumId w:val="9"/>
  </w:num>
  <w:num w:numId="10">
    <w:abstractNumId w:val="8"/>
  </w:num>
  <w:num w:numId="9">
    <w:abstractNumId w:val="7"/>
  </w:num>
  <w:num w:numId="8">
    <w:abstractNumId w:val="6"/>
  </w:num>
  <w:num w:numId="7">
    <w:abstractNumId w:val="5"/>
  </w:num>
  <w:num w:numId="6">
    <w:abstractNumId w:val="4"/>
  </w:num>
  <w:num w:numId="5">
    <w:abstractNumId w:val="3"/>
  </w:num>
  <w:num w:numId="1">
    <w:abstractNumId w:val="2"/>
  </w:num>
  <w:num w:numId="2">
    <w:abstractNumId w:val="1"/>
  </w:num>
  <w:num w:numId="3">
    <w:abstractNumId w:val="2"/>
    <w:lvlOverride w:ilvl="0"/>
    <w:lvlOverride w:ilvl="1">
      <w:startOverride w:val="1"/>
    </w:lvlOverride>
    <w:lvlOverride w:ilvl="2"/>
    <w:lvlOverride w:ilvl="3"/>
    <w:lvlOverride w:ilvl="4"/>
    <w:lvlOverride w:ilvl="5"/>
    <w:lvlOverride w:ilvl="6"/>
    <w:lvlOverride w:ilvl="7"/>
    <w:lvlOverride w:ilvl="8"/>
  </w:num>
  <w:num w:numId="4">
    <w:abstractNumId w:val="0"/>
  </w:num>
</w:numbering>
</file>

<file path=word/people.xml><?xml version="1.0" encoding="utf-8"?>
<w15:people xmlns:mc="http://schemas.openxmlformats.org/markup-compatibility/2006" xmlns:w15="http://schemas.microsoft.com/office/word/2012/wordml" mc:Ignorable="w15">
  <w15:person w15:author="NICUSOR CATALIN CAPRITA">
    <w15:presenceInfo w15:providerId="AD" w15:userId="S::nicusor.caprita@s.unibuc.ro::9262f918-811d-4c71-8cc9-b022a37b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699"/>
    <w:rsid w:val="00020552"/>
    <w:rsid w:val="0008017B"/>
    <w:rsid w:val="00081874"/>
    <w:rsid w:val="000B7DE6"/>
    <w:rsid w:val="000D2A2E"/>
    <w:rsid w:val="000D7696"/>
    <w:rsid w:val="000E67F8"/>
    <w:rsid w:val="00116513"/>
    <w:rsid w:val="00120D2C"/>
    <w:rsid w:val="0016577B"/>
    <w:rsid w:val="0021C4DF"/>
    <w:rsid w:val="00223C69"/>
    <w:rsid w:val="002418D2"/>
    <w:rsid w:val="00256466"/>
    <w:rsid w:val="00261079"/>
    <w:rsid w:val="002876F6"/>
    <w:rsid w:val="0028E81C"/>
    <w:rsid w:val="002A574C"/>
    <w:rsid w:val="002C490F"/>
    <w:rsid w:val="00315B74"/>
    <w:rsid w:val="00320483"/>
    <w:rsid w:val="00321ACF"/>
    <w:rsid w:val="00355699"/>
    <w:rsid w:val="00383D06"/>
    <w:rsid w:val="00396289"/>
    <w:rsid w:val="003E333F"/>
    <w:rsid w:val="004035C4"/>
    <w:rsid w:val="00434860"/>
    <w:rsid w:val="004A46B7"/>
    <w:rsid w:val="004B2E60"/>
    <w:rsid w:val="004B664B"/>
    <w:rsid w:val="004D962C"/>
    <w:rsid w:val="004E485A"/>
    <w:rsid w:val="00526E2A"/>
    <w:rsid w:val="00531D8A"/>
    <w:rsid w:val="005438FC"/>
    <w:rsid w:val="005449F7"/>
    <w:rsid w:val="0059627A"/>
    <w:rsid w:val="005B0419"/>
    <w:rsid w:val="005D7571"/>
    <w:rsid w:val="005DA053"/>
    <w:rsid w:val="005F1391"/>
    <w:rsid w:val="006A2293"/>
    <w:rsid w:val="006D47B8"/>
    <w:rsid w:val="006E40B9"/>
    <w:rsid w:val="00784D83"/>
    <w:rsid w:val="00785DF5"/>
    <w:rsid w:val="007942C3"/>
    <w:rsid w:val="007A721C"/>
    <w:rsid w:val="0081703A"/>
    <w:rsid w:val="008C0854"/>
    <w:rsid w:val="008E6F9E"/>
    <w:rsid w:val="008F521A"/>
    <w:rsid w:val="009129BD"/>
    <w:rsid w:val="00937C6E"/>
    <w:rsid w:val="00957C5A"/>
    <w:rsid w:val="0096502E"/>
    <w:rsid w:val="009D6F42"/>
    <w:rsid w:val="009F34AA"/>
    <w:rsid w:val="00A254C3"/>
    <w:rsid w:val="00A52524"/>
    <w:rsid w:val="00AB6F66"/>
    <w:rsid w:val="00AF3F44"/>
    <w:rsid w:val="00B35D11"/>
    <w:rsid w:val="00B4200C"/>
    <w:rsid w:val="00B71949"/>
    <w:rsid w:val="00B84C5E"/>
    <w:rsid w:val="00BA1D00"/>
    <w:rsid w:val="00C678E0"/>
    <w:rsid w:val="00CE5FAB"/>
    <w:rsid w:val="00D03373"/>
    <w:rsid w:val="00DA6223"/>
    <w:rsid w:val="00DB7940"/>
    <w:rsid w:val="00E00D6A"/>
    <w:rsid w:val="00E11B7B"/>
    <w:rsid w:val="00E253DE"/>
    <w:rsid w:val="00E6F7F3"/>
    <w:rsid w:val="00EB13B0"/>
    <w:rsid w:val="00EE3F15"/>
    <w:rsid w:val="00F132A2"/>
    <w:rsid w:val="00F2169E"/>
    <w:rsid w:val="00F30DCB"/>
    <w:rsid w:val="00FE3877"/>
    <w:rsid w:val="00FE44A5"/>
    <w:rsid w:val="01011325"/>
    <w:rsid w:val="0107E463"/>
    <w:rsid w:val="01132D5F"/>
    <w:rsid w:val="01270352"/>
    <w:rsid w:val="0148DF43"/>
    <w:rsid w:val="018CA129"/>
    <w:rsid w:val="01C76B40"/>
    <w:rsid w:val="01CB0031"/>
    <w:rsid w:val="01D2FAEF"/>
    <w:rsid w:val="01D93B18"/>
    <w:rsid w:val="01F970B4"/>
    <w:rsid w:val="0216637F"/>
    <w:rsid w:val="023587A8"/>
    <w:rsid w:val="0248DBC7"/>
    <w:rsid w:val="0259C5A7"/>
    <w:rsid w:val="02650C31"/>
    <w:rsid w:val="02962658"/>
    <w:rsid w:val="02D6D449"/>
    <w:rsid w:val="0325ACF6"/>
    <w:rsid w:val="0349821E"/>
    <w:rsid w:val="034CFFA9"/>
    <w:rsid w:val="034FA16E"/>
    <w:rsid w:val="03892A0F"/>
    <w:rsid w:val="038FAB7D"/>
    <w:rsid w:val="03B75DAF"/>
    <w:rsid w:val="042198CC"/>
    <w:rsid w:val="0438BD53"/>
    <w:rsid w:val="043FFECF"/>
    <w:rsid w:val="05036C26"/>
    <w:rsid w:val="05118EA0"/>
    <w:rsid w:val="05139063"/>
    <w:rsid w:val="054E3982"/>
    <w:rsid w:val="05CDC71A"/>
    <w:rsid w:val="05E6A043"/>
    <w:rsid w:val="06276502"/>
    <w:rsid w:val="06CB6373"/>
    <w:rsid w:val="06DB9AD0"/>
    <w:rsid w:val="06EB9C4C"/>
    <w:rsid w:val="0725D991"/>
    <w:rsid w:val="073BC518"/>
    <w:rsid w:val="07C43311"/>
    <w:rsid w:val="083041BC"/>
    <w:rsid w:val="0843A4AE"/>
    <w:rsid w:val="0845E4C0"/>
    <w:rsid w:val="08556CE8"/>
    <w:rsid w:val="0886F0AF"/>
    <w:rsid w:val="0888A141"/>
    <w:rsid w:val="089B9B5D"/>
    <w:rsid w:val="08B83B93"/>
    <w:rsid w:val="08DCFC79"/>
    <w:rsid w:val="08EFDD8F"/>
    <w:rsid w:val="09049750"/>
    <w:rsid w:val="09462189"/>
    <w:rsid w:val="099F6A37"/>
    <w:rsid w:val="09E83450"/>
    <w:rsid w:val="0A05D533"/>
    <w:rsid w:val="0A7F3876"/>
    <w:rsid w:val="0A894CEB"/>
    <w:rsid w:val="0A972568"/>
    <w:rsid w:val="0AAB0B11"/>
    <w:rsid w:val="0B64695A"/>
    <w:rsid w:val="0BBF0D6F"/>
    <w:rsid w:val="0BEFDC55"/>
    <w:rsid w:val="0C23E041"/>
    <w:rsid w:val="0C44FB2E"/>
    <w:rsid w:val="0C4BB41F"/>
    <w:rsid w:val="0C69DAF2"/>
    <w:rsid w:val="0C8331DE"/>
    <w:rsid w:val="0C94810C"/>
    <w:rsid w:val="0CC052AD"/>
    <w:rsid w:val="0CE1E34B"/>
    <w:rsid w:val="0D22DECD"/>
    <w:rsid w:val="0D92E510"/>
    <w:rsid w:val="0DCDB540"/>
    <w:rsid w:val="0E08D96C"/>
    <w:rsid w:val="0E0E655F"/>
    <w:rsid w:val="0E214905"/>
    <w:rsid w:val="0E56573F"/>
    <w:rsid w:val="0E9E4416"/>
    <w:rsid w:val="0EB2E632"/>
    <w:rsid w:val="0EF1B8EB"/>
    <w:rsid w:val="0F277D17"/>
    <w:rsid w:val="0F60A17C"/>
    <w:rsid w:val="0FCDDA1B"/>
    <w:rsid w:val="0FE0115E"/>
    <w:rsid w:val="0FF727AC"/>
    <w:rsid w:val="10607ECD"/>
    <w:rsid w:val="10A22294"/>
    <w:rsid w:val="10A6CB18"/>
    <w:rsid w:val="10BAF0B3"/>
    <w:rsid w:val="10CEE601"/>
    <w:rsid w:val="116DD8D9"/>
    <w:rsid w:val="1178ECA8"/>
    <w:rsid w:val="11B5546E"/>
    <w:rsid w:val="121100D7"/>
    <w:rsid w:val="1229183B"/>
    <w:rsid w:val="122E4EF3"/>
    <w:rsid w:val="1230FDFB"/>
    <w:rsid w:val="129D7645"/>
    <w:rsid w:val="12AC4A22"/>
    <w:rsid w:val="12B0FFDE"/>
    <w:rsid w:val="12FDC1D9"/>
    <w:rsid w:val="13019A4D"/>
    <w:rsid w:val="1309D7D6"/>
    <w:rsid w:val="134092DB"/>
    <w:rsid w:val="134CAB6D"/>
    <w:rsid w:val="135348B3"/>
    <w:rsid w:val="13A33C75"/>
    <w:rsid w:val="14388483"/>
    <w:rsid w:val="1457B035"/>
    <w:rsid w:val="1464CE15"/>
    <w:rsid w:val="1468DF71"/>
    <w:rsid w:val="14731193"/>
    <w:rsid w:val="1480A858"/>
    <w:rsid w:val="14848A77"/>
    <w:rsid w:val="148D38B0"/>
    <w:rsid w:val="14D6DBE0"/>
    <w:rsid w:val="14FBFC54"/>
    <w:rsid w:val="152EED2A"/>
    <w:rsid w:val="15431DEF"/>
    <w:rsid w:val="154B8E27"/>
    <w:rsid w:val="158D9888"/>
    <w:rsid w:val="15C8D0F1"/>
    <w:rsid w:val="15F35F53"/>
    <w:rsid w:val="163088CF"/>
    <w:rsid w:val="1662FD87"/>
    <w:rsid w:val="16D33816"/>
    <w:rsid w:val="16E5B600"/>
    <w:rsid w:val="1709AD9C"/>
    <w:rsid w:val="170D3A37"/>
    <w:rsid w:val="171E4C8B"/>
    <w:rsid w:val="1749EF74"/>
    <w:rsid w:val="178F2FB4"/>
    <w:rsid w:val="17F1276B"/>
    <w:rsid w:val="17F90FA4"/>
    <w:rsid w:val="180A6D10"/>
    <w:rsid w:val="1818EAC1"/>
    <w:rsid w:val="185DF3EB"/>
    <w:rsid w:val="18804C1C"/>
    <w:rsid w:val="18D64CE3"/>
    <w:rsid w:val="18E2BAB3"/>
    <w:rsid w:val="19490C81"/>
    <w:rsid w:val="19826F13"/>
    <w:rsid w:val="19B5E905"/>
    <w:rsid w:val="19CFCD47"/>
    <w:rsid w:val="1A327440"/>
    <w:rsid w:val="1A44DAF9"/>
    <w:rsid w:val="1A7E85A5"/>
    <w:rsid w:val="1A8AAF62"/>
    <w:rsid w:val="1A9F89D8"/>
    <w:rsid w:val="1AC3EDC1"/>
    <w:rsid w:val="1ADA4384"/>
    <w:rsid w:val="1AF18686"/>
    <w:rsid w:val="1B19066D"/>
    <w:rsid w:val="1B30B066"/>
    <w:rsid w:val="1B652AD1"/>
    <w:rsid w:val="1BA2BA0F"/>
    <w:rsid w:val="1BA98866"/>
    <w:rsid w:val="1BAACFC6"/>
    <w:rsid w:val="1BFCCAF2"/>
    <w:rsid w:val="1C1D5FE4"/>
    <w:rsid w:val="1C7BA7D2"/>
    <w:rsid w:val="1C92F220"/>
    <w:rsid w:val="1C96A533"/>
    <w:rsid w:val="1CE42624"/>
    <w:rsid w:val="1D141D1C"/>
    <w:rsid w:val="1D356C81"/>
    <w:rsid w:val="1D4B09E8"/>
    <w:rsid w:val="1D5663CA"/>
    <w:rsid w:val="1DA16141"/>
    <w:rsid w:val="1DB5763F"/>
    <w:rsid w:val="1E405DE2"/>
    <w:rsid w:val="1E4EFE55"/>
    <w:rsid w:val="1E85D975"/>
    <w:rsid w:val="1EB40D12"/>
    <w:rsid w:val="1ED329BC"/>
    <w:rsid w:val="1EF1BCC6"/>
    <w:rsid w:val="1EF4EFC3"/>
    <w:rsid w:val="1F14BF81"/>
    <w:rsid w:val="1F3D31A2"/>
    <w:rsid w:val="2014EBA7"/>
    <w:rsid w:val="20268299"/>
    <w:rsid w:val="206F92A9"/>
    <w:rsid w:val="209AC8AF"/>
    <w:rsid w:val="209BE437"/>
    <w:rsid w:val="20D3F79A"/>
    <w:rsid w:val="20D90203"/>
    <w:rsid w:val="20E44673"/>
    <w:rsid w:val="21133E4D"/>
    <w:rsid w:val="213C687A"/>
    <w:rsid w:val="21AD4A1D"/>
    <w:rsid w:val="21BD284E"/>
    <w:rsid w:val="21D8619E"/>
    <w:rsid w:val="21FEF2F4"/>
    <w:rsid w:val="22312A7B"/>
    <w:rsid w:val="2296BDAF"/>
    <w:rsid w:val="22C61020"/>
    <w:rsid w:val="230C050C"/>
    <w:rsid w:val="2312D055"/>
    <w:rsid w:val="236305C5"/>
    <w:rsid w:val="236EA013"/>
    <w:rsid w:val="237AB380"/>
    <w:rsid w:val="23BF5D9A"/>
    <w:rsid w:val="23D26971"/>
    <w:rsid w:val="23E57888"/>
    <w:rsid w:val="241A86C2"/>
    <w:rsid w:val="245DE3BB"/>
    <w:rsid w:val="247DD3AF"/>
    <w:rsid w:val="24A50CE4"/>
    <w:rsid w:val="24A6A47D"/>
    <w:rsid w:val="24C77196"/>
    <w:rsid w:val="24CA81B6"/>
    <w:rsid w:val="24DC5EC6"/>
    <w:rsid w:val="24F74523"/>
    <w:rsid w:val="2504FC33"/>
    <w:rsid w:val="2590EDE4"/>
    <w:rsid w:val="259E9F2B"/>
    <w:rsid w:val="2640DD45"/>
    <w:rsid w:val="26665217"/>
    <w:rsid w:val="266F6E5E"/>
    <w:rsid w:val="26829A38"/>
    <w:rsid w:val="26C6AAB5"/>
    <w:rsid w:val="270E968F"/>
    <w:rsid w:val="271A1262"/>
    <w:rsid w:val="276F9840"/>
    <w:rsid w:val="27BF6075"/>
    <w:rsid w:val="27E14560"/>
    <w:rsid w:val="27EAF5E8"/>
    <w:rsid w:val="2819A028"/>
    <w:rsid w:val="281AABA8"/>
    <w:rsid w:val="282EE5E5"/>
    <w:rsid w:val="28476C9F"/>
    <w:rsid w:val="2847D555"/>
    <w:rsid w:val="2892CEBD"/>
    <w:rsid w:val="28BBBEA0"/>
    <w:rsid w:val="29007AE8"/>
    <w:rsid w:val="293ED5E8"/>
    <w:rsid w:val="2949D01B"/>
    <w:rsid w:val="29A16C81"/>
    <w:rsid w:val="29F2D95A"/>
    <w:rsid w:val="2A011274"/>
    <w:rsid w:val="2A54BA0C"/>
    <w:rsid w:val="2A6E0DDA"/>
    <w:rsid w:val="2A77C913"/>
    <w:rsid w:val="2AD776D5"/>
    <w:rsid w:val="2B05DF41"/>
    <w:rsid w:val="2B0ABC0B"/>
    <w:rsid w:val="2B4EC1B6"/>
    <w:rsid w:val="2B683223"/>
    <w:rsid w:val="2BE346E0"/>
    <w:rsid w:val="2C0F13DB"/>
    <w:rsid w:val="2C22BE5F"/>
    <w:rsid w:val="2C47289D"/>
    <w:rsid w:val="2CF21AEB"/>
    <w:rsid w:val="2D1158EF"/>
    <w:rsid w:val="2D1ADDC2"/>
    <w:rsid w:val="2D474D74"/>
    <w:rsid w:val="2DBF95DC"/>
    <w:rsid w:val="2DFC046A"/>
    <w:rsid w:val="2E4BBC59"/>
    <w:rsid w:val="2E71DF11"/>
    <w:rsid w:val="2EA38FBB"/>
    <w:rsid w:val="2EDFBB29"/>
    <w:rsid w:val="2F0A59D0"/>
    <w:rsid w:val="2F1376B3"/>
    <w:rsid w:val="2F1DD2E3"/>
    <w:rsid w:val="2F1E8FF1"/>
    <w:rsid w:val="2F30ADE0"/>
    <w:rsid w:val="2F4E4B03"/>
    <w:rsid w:val="2F56E3FA"/>
    <w:rsid w:val="2F6B0236"/>
    <w:rsid w:val="2F7D5212"/>
    <w:rsid w:val="2FBBBFD8"/>
    <w:rsid w:val="2FF57C65"/>
    <w:rsid w:val="2FF82904"/>
    <w:rsid w:val="30088BDD"/>
    <w:rsid w:val="3062632D"/>
    <w:rsid w:val="3063B95B"/>
    <w:rsid w:val="30DB827E"/>
    <w:rsid w:val="30F28C18"/>
    <w:rsid w:val="3106B8D2"/>
    <w:rsid w:val="3132ECC6"/>
    <w:rsid w:val="31445DE6"/>
    <w:rsid w:val="3178AFDD"/>
    <w:rsid w:val="31914CC6"/>
    <w:rsid w:val="31C1098F"/>
    <w:rsid w:val="31D2850F"/>
    <w:rsid w:val="32391A31"/>
    <w:rsid w:val="325AD4B6"/>
    <w:rsid w:val="3285EBC5"/>
    <w:rsid w:val="32D71716"/>
    <w:rsid w:val="32E02E47"/>
    <w:rsid w:val="3302B9F3"/>
    <w:rsid w:val="332FC9C6"/>
    <w:rsid w:val="336ECAD8"/>
    <w:rsid w:val="33D36D5F"/>
    <w:rsid w:val="33DE7241"/>
    <w:rsid w:val="33F07AC1"/>
    <w:rsid w:val="3406B4BA"/>
    <w:rsid w:val="34BFC6A7"/>
    <w:rsid w:val="353205A9"/>
    <w:rsid w:val="35415FE6"/>
    <w:rsid w:val="35CD0B56"/>
    <w:rsid w:val="3601AADE"/>
    <w:rsid w:val="363A5AB5"/>
    <w:rsid w:val="369AF97D"/>
    <w:rsid w:val="3740348B"/>
    <w:rsid w:val="375FD65F"/>
    <w:rsid w:val="37AE0277"/>
    <w:rsid w:val="37C70250"/>
    <w:rsid w:val="37CAFDD6"/>
    <w:rsid w:val="37CCC7C7"/>
    <w:rsid w:val="37ED2998"/>
    <w:rsid w:val="37EE0470"/>
    <w:rsid w:val="38657DEF"/>
    <w:rsid w:val="388C45C8"/>
    <w:rsid w:val="38B0D586"/>
    <w:rsid w:val="38B8546E"/>
    <w:rsid w:val="390452B9"/>
    <w:rsid w:val="39249CEB"/>
    <w:rsid w:val="3951CA3E"/>
    <w:rsid w:val="39C0D683"/>
    <w:rsid w:val="39C187DB"/>
    <w:rsid w:val="3A615A74"/>
    <w:rsid w:val="3ABB9D4C"/>
    <w:rsid w:val="3AD3FB60"/>
    <w:rsid w:val="3AD6B80C"/>
    <w:rsid w:val="3AF32DB2"/>
    <w:rsid w:val="3AFF6179"/>
    <w:rsid w:val="3B3C46F2"/>
    <w:rsid w:val="3B5FD711"/>
    <w:rsid w:val="3B7A2560"/>
    <w:rsid w:val="3B8FCB90"/>
    <w:rsid w:val="3BFD2AD5"/>
    <w:rsid w:val="3C1F268E"/>
    <w:rsid w:val="3C842EC1"/>
    <w:rsid w:val="3C8BA90E"/>
    <w:rsid w:val="3C98D8C7"/>
    <w:rsid w:val="3C9E7B9B"/>
    <w:rsid w:val="3CA26A64"/>
    <w:rsid w:val="3CD75682"/>
    <w:rsid w:val="3D0768A1"/>
    <w:rsid w:val="3D48D3BB"/>
    <w:rsid w:val="3D5A0703"/>
    <w:rsid w:val="3E06D6C5"/>
    <w:rsid w:val="3E248C9F"/>
    <w:rsid w:val="3E32B0BF"/>
    <w:rsid w:val="3E400F3B"/>
    <w:rsid w:val="3E5841B1"/>
    <w:rsid w:val="3E65A535"/>
    <w:rsid w:val="3E76904F"/>
    <w:rsid w:val="3E8DBC35"/>
    <w:rsid w:val="3E9777D3"/>
    <w:rsid w:val="3E9E182E"/>
    <w:rsid w:val="3EBC615F"/>
    <w:rsid w:val="3EC46118"/>
    <w:rsid w:val="3EDA2795"/>
    <w:rsid w:val="3F019C5F"/>
    <w:rsid w:val="3F2DA85A"/>
    <w:rsid w:val="3F511F55"/>
    <w:rsid w:val="3F67ECFD"/>
    <w:rsid w:val="3FA6B5DA"/>
    <w:rsid w:val="3FAC0412"/>
    <w:rsid w:val="4035C7D8"/>
    <w:rsid w:val="403FBF74"/>
    <w:rsid w:val="4080747D"/>
    <w:rsid w:val="40A91149"/>
    <w:rsid w:val="40C978BB"/>
    <w:rsid w:val="40D82D37"/>
    <w:rsid w:val="41663507"/>
    <w:rsid w:val="418C54CB"/>
    <w:rsid w:val="41C45EEB"/>
    <w:rsid w:val="4235CAAF"/>
    <w:rsid w:val="42C56E7E"/>
    <w:rsid w:val="42DA47E8"/>
    <w:rsid w:val="42E13683"/>
    <w:rsid w:val="42E5173A"/>
    <w:rsid w:val="430956B0"/>
    <w:rsid w:val="43B0643E"/>
    <w:rsid w:val="43F31EB3"/>
    <w:rsid w:val="4414B667"/>
    <w:rsid w:val="447ADDA6"/>
    <w:rsid w:val="44D4DF9F"/>
    <w:rsid w:val="454C50E1"/>
    <w:rsid w:val="457D4D5F"/>
    <w:rsid w:val="458447FC"/>
    <w:rsid w:val="45A25CB1"/>
    <w:rsid w:val="45D163E0"/>
    <w:rsid w:val="463FBB0D"/>
    <w:rsid w:val="465ADEBC"/>
    <w:rsid w:val="4668C9A6"/>
    <w:rsid w:val="468A7A53"/>
    <w:rsid w:val="4698A922"/>
    <w:rsid w:val="47109B1F"/>
    <w:rsid w:val="472516F0"/>
    <w:rsid w:val="4747CB02"/>
    <w:rsid w:val="47557C49"/>
    <w:rsid w:val="4778F9A9"/>
    <w:rsid w:val="478232BD"/>
    <w:rsid w:val="47B8885D"/>
    <w:rsid w:val="4823FB74"/>
    <w:rsid w:val="485B6A28"/>
    <w:rsid w:val="486F65EF"/>
    <w:rsid w:val="489A836C"/>
    <w:rsid w:val="48C0E751"/>
    <w:rsid w:val="490904A2"/>
    <w:rsid w:val="49351DCC"/>
    <w:rsid w:val="495458BE"/>
    <w:rsid w:val="49659395"/>
    <w:rsid w:val="49C49031"/>
    <w:rsid w:val="49CE5297"/>
    <w:rsid w:val="49DC8BB1"/>
    <w:rsid w:val="49E222C3"/>
    <w:rsid w:val="49EC634F"/>
    <w:rsid w:val="4A243A93"/>
    <w:rsid w:val="4A28ACF1"/>
    <w:rsid w:val="4A3D4C5F"/>
    <w:rsid w:val="4A89A56B"/>
    <w:rsid w:val="4AA4D503"/>
    <w:rsid w:val="4ACE4CFF"/>
    <w:rsid w:val="4AD48DC8"/>
    <w:rsid w:val="4AF2CB66"/>
    <w:rsid w:val="4B1EB7C6"/>
    <w:rsid w:val="4B507AA5"/>
    <w:rsid w:val="4BAF0930"/>
    <w:rsid w:val="4BE3EC12"/>
    <w:rsid w:val="4BF35C34"/>
    <w:rsid w:val="4C28ED6C"/>
    <w:rsid w:val="4C4CCF73"/>
    <w:rsid w:val="4CAEA1CE"/>
    <w:rsid w:val="4CEC7677"/>
    <w:rsid w:val="4CF4ADB9"/>
    <w:rsid w:val="4D4FC2E6"/>
    <w:rsid w:val="4D52682C"/>
    <w:rsid w:val="4D5771F4"/>
    <w:rsid w:val="4D7467E4"/>
    <w:rsid w:val="4D922C71"/>
    <w:rsid w:val="4DEFA56D"/>
    <w:rsid w:val="4E109C1C"/>
    <w:rsid w:val="4E256944"/>
    <w:rsid w:val="4E301966"/>
    <w:rsid w:val="4E89B996"/>
    <w:rsid w:val="4EB58923"/>
    <w:rsid w:val="4EC611D0"/>
    <w:rsid w:val="4ED1BAE0"/>
    <w:rsid w:val="4F5214E3"/>
    <w:rsid w:val="4F65A7EA"/>
    <w:rsid w:val="4F8274CD"/>
    <w:rsid w:val="4F836E1B"/>
    <w:rsid w:val="4FAF2A38"/>
    <w:rsid w:val="4FF19833"/>
    <w:rsid w:val="50696570"/>
    <w:rsid w:val="50E5E2D1"/>
    <w:rsid w:val="5155E50F"/>
    <w:rsid w:val="515C480B"/>
    <w:rsid w:val="519D48C0"/>
    <w:rsid w:val="521EB4AB"/>
    <w:rsid w:val="52AD9B50"/>
    <w:rsid w:val="52F4E0B2"/>
    <w:rsid w:val="5310A14E"/>
    <w:rsid w:val="53258D89"/>
    <w:rsid w:val="534FD9B9"/>
    <w:rsid w:val="535E03CD"/>
    <w:rsid w:val="536AD9BA"/>
    <w:rsid w:val="536B7367"/>
    <w:rsid w:val="539A2E5B"/>
    <w:rsid w:val="53B01547"/>
    <w:rsid w:val="53B3B17B"/>
    <w:rsid w:val="542BA30E"/>
    <w:rsid w:val="54676885"/>
    <w:rsid w:val="546A60F1"/>
    <w:rsid w:val="5474CFB3"/>
    <w:rsid w:val="5484CF4A"/>
    <w:rsid w:val="54ABA861"/>
    <w:rsid w:val="54AC71AF"/>
    <w:rsid w:val="54B033C2"/>
    <w:rsid w:val="5524CAA7"/>
    <w:rsid w:val="55B748A7"/>
    <w:rsid w:val="569A4863"/>
    <w:rsid w:val="56A63C63"/>
    <w:rsid w:val="56CA3128"/>
    <w:rsid w:val="571DF8E4"/>
    <w:rsid w:val="5725314D"/>
    <w:rsid w:val="573EC47E"/>
    <w:rsid w:val="57432840"/>
    <w:rsid w:val="5778E973"/>
    <w:rsid w:val="57EA1496"/>
    <w:rsid w:val="585C6B69"/>
    <w:rsid w:val="5886EDF0"/>
    <w:rsid w:val="58899E01"/>
    <w:rsid w:val="589A0A19"/>
    <w:rsid w:val="58D06191"/>
    <w:rsid w:val="59086517"/>
    <w:rsid w:val="591E1B6B"/>
    <w:rsid w:val="592E0DA2"/>
    <w:rsid w:val="59DB66EA"/>
    <w:rsid w:val="59DDDD25"/>
    <w:rsid w:val="59FD4901"/>
    <w:rsid w:val="5A256E62"/>
    <w:rsid w:val="5A3A47CC"/>
    <w:rsid w:val="5A6099EE"/>
    <w:rsid w:val="5A78A957"/>
    <w:rsid w:val="5AFB2FBF"/>
    <w:rsid w:val="5B574771"/>
    <w:rsid w:val="5BACEEE0"/>
    <w:rsid w:val="5BE39559"/>
    <w:rsid w:val="5BFBF36D"/>
    <w:rsid w:val="5C600EDF"/>
    <w:rsid w:val="5C89A7D9"/>
    <w:rsid w:val="5CA4DE9C"/>
    <w:rsid w:val="5D8477DF"/>
    <w:rsid w:val="5DAFE6EB"/>
    <w:rsid w:val="5E2299F1"/>
    <w:rsid w:val="5E26A8DF"/>
    <w:rsid w:val="5E3FD13C"/>
    <w:rsid w:val="5E52E6B4"/>
    <w:rsid w:val="5EB88198"/>
    <w:rsid w:val="5EF62B4D"/>
    <w:rsid w:val="5F3B2E4E"/>
    <w:rsid w:val="5F542305"/>
    <w:rsid w:val="5F604C65"/>
    <w:rsid w:val="5F922D95"/>
    <w:rsid w:val="5FAA1B2C"/>
    <w:rsid w:val="5FE1AB92"/>
    <w:rsid w:val="60553337"/>
    <w:rsid w:val="6076BA8C"/>
    <w:rsid w:val="60AE2F12"/>
    <w:rsid w:val="60F9A15E"/>
    <w:rsid w:val="6118FF7A"/>
    <w:rsid w:val="6155AE03"/>
    <w:rsid w:val="61563962"/>
    <w:rsid w:val="61974985"/>
    <w:rsid w:val="61D442B7"/>
    <w:rsid w:val="61E91A7B"/>
    <w:rsid w:val="61F6FF05"/>
    <w:rsid w:val="6231AC76"/>
    <w:rsid w:val="623F6141"/>
    <w:rsid w:val="62541BF9"/>
    <w:rsid w:val="6284896E"/>
    <w:rsid w:val="62D6AB46"/>
    <w:rsid w:val="63945B66"/>
    <w:rsid w:val="63D21455"/>
    <w:rsid w:val="63F83C37"/>
    <w:rsid w:val="64693C85"/>
    <w:rsid w:val="64893765"/>
    <w:rsid w:val="64903D94"/>
    <w:rsid w:val="649ACC25"/>
    <w:rsid w:val="64AD34A2"/>
    <w:rsid w:val="64EC6BCD"/>
    <w:rsid w:val="654E20FF"/>
    <w:rsid w:val="65C37DCE"/>
    <w:rsid w:val="66069F28"/>
    <w:rsid w:val="66419F6D"/>
    <w:rsid w:val="66E4BE3E"/>
    <w:rsid w:val="66ED06DA"/>
    <w:rsid w:val="6701C65B"/>
    <w:rsid w:val="675CDEBE"/>
    <w:rsid w:val="677335A5"/>
    <w:rsid w:val="6784171D"/>
    <w:rsid w:val="67A14A8B"/>
    <w:rsid w:val="67AF257F"/>
    <w:rsid w:val="67C3ACD8"/>
    <w:rsid w:val="67D69CD9"/>
    <w:rsid w:val="6816B9D9"/>
    <w:rsid w:val="684EF814"/>
    <w:rsid w:val="684F5C4F"/>
    <w:rsid w:val="6893DD4E"/>
    <w:rsid w:val="69033447"/>
    <w:rsid w:val="6932CB24"/>
    <w:rsid w:val="69502166"/>
    <w:rsid w:val="6974BAF6"/>
    <w:rsid w:val="697D31DA"/>
    <w:rsid w:val="697D7D75"/>
    <w:rsid w:val="69EFFA75"/>
    <w:rsid w:val="6A261B98"/>
    <w:rsid w:val="6A3E79AC"/>
    <w:rsid w:val="6A721D98"/>
    <w:rsid w:val="6A8C2EB2"/>
    <w:rsid w:val="6AF9C5C2"/>
    <w:rsid w:val="6B151BA0"/>
    <w:rsid w:val="6B209C26"/>
    <w:rsid w:val="6B2E38ED"/>
    <w:rsid w:val="6B3DAD5C"/>
    <w:rsid w:val="6B468443"/>
    <w:rsid w:val="6B62CB15"/>
    <w:rsid w:val="6B864DEE"/>
    <w:rsid w:val="6BE2B780"/>
    <w:rsid w:val="6C163E23"/>
    <w:rsid w:val="6C2AD1CC"/>
    <w:rsid w:val="6C2C0F86"/>
    <w:rsid w:val="6C35139B"/>
    <w:rsid w:val="6C480ED2"/>
    <w:rsid w:val="6C58D393"/>
    <w:rsid w:val="6C9DF2E8"/>
    <w:rsid w:val="6CABA352"/>
    <w:rsid w:val="6CDFFEEA"/>
    <w:rsid w:val="6CFB6F29"/>
    <w:rsid w:val="6D03CB75"/>
    <w:rsid w:val="6D389928"/>
    <w:rsid w:val="6D7C3881"/>
    <w:rsid w:val="6D94BF3B"/>
    <w:rsid w:val="6D9E4C3D"/>
    <w:rsid w:val="6DAE639A"/>
    <w:rsid w:val="6DD1513F"/>
    <w:rsid w:val="6E3AFF5A"/>
    <w:rsid w:val="6E45EA57"/>
    <w:rsid w:val="6E7CDF93"/>
    <w:rsid w:val="6E8D2304"/>
    <w:rsid w:val="6EB9CDFF"/>
    <w:rsid w:val="6ED2F6AB"/>
    <w:rsid w:val="6EE12FC5"/>
    <w:rsid w:val="6EE79399"/>
    <w:rsid w:val="6F256925"/>
    <w:rsid w:val="6F41F412"/>
    <w:rsid w:val="6F468195"/>
    <w:rsid w:val="6F557313"/>
    <w:rsid w:val="6F5D7A6C"/>
    <w:rsid w:val="6F614240"/>
    <w:rsid w:val="70274130"/>
    <w:rsid w:val="704F41E1"/>
    <w:rsid w:val="705DBD65"/>
    <w:rsid w:val="70B155D0"/>
    <w:rsid w:val="70DAFE39"/>
    <w:rsid w:val="7163FCDD"/>
    <w:rsid w:val="718C3F9A"/>
    <w:rsid w:val="71AEFA54"/>
    <w:rsid w:val="71B49105"/>
    <w:rsid w:val="71CF7A36"/>
    <w:rsid w:val="7244111B"/>
    <w:rsid w:val="724FA9A4"/>
    <w:rsid w:val="72D3CAAB"/>
    <w:rsid w:val="72D67AD5"/>
    <w:rsid w:val="7315E1F9"/>
    <w:rsid w:val="73373CAC"/>
    <w:rsid w:val="7343953D"/>
    <w:rsid w:val="735A0FC0"/>
    <w:rsid w:val="745B3502"/>
    <w:rsid w:val="74757DCB"/>
    <w:rsid w:val="748522C6"/>
    <w:rsid w:val="7485AB43"/>
    <w:rsid w:val="74E0B931"/>
    <w:rsid w:val="74E73F4B"/>
    <w:rsid w:val="75B4A45F"/>
    <w:rsid w:val="75F0FF81"/>
    <w:rsid w:val="76343414"/>
    <w:rsid w:val="765611FA"/>
    <w:rsid w:val="76663FAF"/>
    <w:rsid w:val="76767414"/>
    <w:rsid w:val="76B02320"/>
    <w:rsid w:val="76C243ED"/>
    <w:rsid w:val="76C4DAA4"/>
    <w:rsid w:val="7703197F"/>
    <w:rsid w:val="77032BB4"/>
    <w:rsid w:val="770E5C2B"/>
    <w:rsid w:val="77791287"/>
    <w:rsid w:val="77E8B05B"/>
    <w:rsid w:val="77EB9C75"/>
    <w:rsid w:val="786153EC"/>
    <w:rsid w:val="787CD2FC"/>
    <w:rsid w:val="78EF0C1E"/>
    <w:rsid w:val="793A610F"/>
    <w:rsid w:val="79A0E3DC"/>
    <w:rsid w:val="7A2641A0"/>
    <w:rsid w:val="7A45FCED"/>
    <w:rsid w:val="7A6CD351"/>
    <w:rsid w:val="7A8FE4DC"/>
    <w:rsid w:val="7ACB0B68"/>
    <w:rsid w:val="7B10114E"/>
    <w:rsid w:val="7B23181A"/>
    <w:rsid w:val="7B474F95"/>
    <w:rsid w:val="7B8A2008"/>
    <w:rsid w:val="7BEA8422"/>
    <w:rsid w:val="7BF57FAC"/>
    <w:rsid w:val="7C1EF74D"/>
    <w:rsid w:val="7C3DC803"/>
    <w:rsid w:val="7C561754"/>
    <w:rsid w:val="7CB1127B"/>
    <w:rsid w:val="7CE57DC1"/>
    <w:rsid w:val="7CE7F063"/>
    <w:rsid w:val="7D331572"/>
    <w:rsid w:val="7D3AB7D7"/>
    <w:rsid w:val="7D57FCB3"/>
    <w:rsid w:val="7DCFC38E"/>
    <w:rsid w:val="7E057327"/>
    <w:rsid w:val="7E13B5C3"/>
    <w:rsid w:val="7E545843"/>
    <w:rsid w:val="7E550C0F"/>
    <w:rsid w:val="7E68DC27"/>
    <w:rsid w:val="7E80B83E"/>
    <w:rsid w:val="7E8D17BA"/>
    <w:rsid w:val="7EA58F7E"/>
    <w:rsid w:val="7EE3441C"/>
    <w:rsid w:val="7F9BC593"/>
    <w:rsid w:val="7FA80FC6"/>
    <w:rsid w:val="7FD97CD2"/>
    <w:rsid w:val="7FFDB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hAnsi="Times New Roman" w:eastAsia="Times New Roman"/>
      <w:b/>
      <w:bCs/>
      <w:sz w:val="28"/>
      <w:szCs w:val="28"/>
    </w:rPr>
  </w:style>
  <w:style w:type="paragraph" w:styleId="Heading2">
    <w:name w:val="heading 2"/>
    <w:basedOn w:val="Normal"/>
    <w:uiPriority w:val="1"/>
    <w:qFormat/>
    <w:pPr>
      <w:spacing w:before="21"/>
      <w:ind w:left="100"/>
      <w:outlineLvl w:val="1"/>
    </w:pPr>
    <w:rPr>
      <w:rFonts w:ascii="Times New Roman" w:hAnsi="Times New Roman" w:eastAsia="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122"/>
      <w:ind w:left="320" w:hanging="220"/>
    </w:pPr>
    <w:rPr>
      <w:rFonts w:ascii="Times New Roman" w:hAnsi="Times New Roman" w:eastAsia="Times New Roman"/>
      <w:b/>
      <w:bCs/>
    </w:rPr>
  </w:style>
  <w:style w:type="paragraph" w:styleId="TOC2">
    <w:name w:val="toc 2"/>
    <w:basedOn w:val="Normal"/>
    <w:uiPriority w:val="39"/>
    <w:qFormat/>
    <w:pPr>
      <w:spacing w:before="120"/>
      <w:ind w:left="652" w:hanging="332"/>
    </w:pPr>
    <w:rPr>
      <w:rFonts w:ascii="Times New Roman" w:hAnsi="Times New Roman" w:eastAsia="Times New Roman"/>
      <w:b/>
      <w:bCs/>
    </w:rPr>
  </w:style>
  <w:style w:type="paragraph" w:styleId="BodyText">
    <w:name w:val="Body Text"/>
    <w:basedOn w:val="Normal"/>
    <w:link w:val="BodyTextChar"/>
    <w:uiPriority w:val="1"/>
    <w:qFormat/>
    <w:pPr>
      <w:spacing w:before="183"/>
      <w:ind w:left="820"/>
    </w:pPr>
    <w:rPr>
      <w:rFonts w:ascii="Times New Roman" w:hAnsi="Times New Roman" w:eastAsia="Times New Roman"/>
      <w:sz w:val="24"/>
      <w:szCs w:val="24"/>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styleId="BalloonTextChar" w:customStyle="1">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hAnsiTheme="majorHAnsi" w:eastAsiaTheme="majorEastAsia"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styleId="Heading1Char" w:customStyle="1">
    <w:name w:val="Heading 1 Char"/>
    <w:basedOn w:val="DefaultParagraphFont"/>
    <w:link w:val="Heading1"/>
    <w:uiPriority w:val="1"/>
    <w:rsid w:val="000E67F8"/>
    <w:rPr>
      <w:rFonts w:ascii="Times New Roman" w:hAnsi="Times New Roman" w:eastAsia="Times New Roman"/>
      <w:b/>
      <w:bCs/>
      <w:sz w:val="28"/>
      <w:szCs w:val="28"/>
    </w:rPr>
  </w:style>
  <w:style w:type="character" w:styleId="BodyTextChar" w:customStyle="1">
    <w:name w:val="Body Text Char"/>
    <w:basedOn w:val="DefaultParagraphFont"/>
    <w:link w:val="BodyText"/>
    <w:uiPriority w:val="1"/>
    <w:rsid w:val="000E67F8"/>
    <w:rPr>
      <w:rFonts w:ascii="Times New Roman" w:hAnsi="Times New Roman" w:eastAsia="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styleId="HeaderChar" w:customStyle="1">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styleId="FooterChar" w:customStyle="1">
    <w:name w:val="Footer Char"/>
    <w:basedOn w:val="DefaultParagraphFont"/>
    <w:link w:val="Footer"/>
    <w:uiPriority w:val="99"/>
    <w:rsid w:val="005B0419"/>
  </w:style>
  <w:style w:type="character" w:styleId="CommentReference">
    <w:name w:val="annotation reference"/>
    <w:basedOn w:val="DefaultParagraphFont"/>
    <w:uiPriority w:val="99"/>
    <w:semiHidden/>
    <w:unhideWhenUsed/>
    <w:rsid w:val="002418D2"/>
    <w:rPr>
      <w:sz w:val="16"/>
      <w:szCs w:val="16"/>
    </w:rPr>
  </w:style>
  <w:style w:type="paragraph" w:styleId="CommentText">
    <w:name w:val="annotation text"/>
    <w:basedOn w:val="Normal"/>
    <w:link w:val="CommentTextChar"/>
    <w:uiPriority w:val="99"/>
    <w:semiHidden/>
    <w:unhideWhenUsed/>
    <w:rsid w:val="002418D2"/>
    <w:rPr>
      <w:sz w:val="20"/>
      <w:szCs w:val="20"/>
    </w:rPr>
  </w:style>
  <w:style w:type="character" w:styleId="CommentTextChar" w:customStyle="1">
    <w:name w:val="Comment Text Char"/>
    <w:basedOn w:val="DefaultParagraphFont"/>
    <w:link w:val="CommentText"/>
    <w:uiPriority w:val="99"/>
    <w:semiHidden/>
    <w:rsid w:val="002418D2"/>
    <w:rPr>
      <w:sz w:val="20"/>
      <w:szCs w:val="20"/>
    </w:rPr>
  </w:style>
  <w:style w:type="paragraph" w:styleId="CommentSubject">
    <w:name w:val="annotation subject"/>
    <w:basedOn w:val="CommentText"/>
    <w:next w:val="CommentText"/>
    <w:link w:val="CommentSubjectChar"/>
    <w:uiPriority w:val="99"/>
    <w:semiHidden/>
    <w:unhideWhenUsed/>
    <w:rsid w:val="002418D2"/>
    <w:rPr>
      <w:b/>
      <w:bCs/>
    </w:rPr>
  </w:style>
  <w:style w:type="character" w:styleId="CommentSubjectChar" w:customStyle="1">
    <w:name w:val="Comment Subject Char"/>
    <w:basedOn w:val="CommentTextChar"/>
    <w:link w:val="CommentSubject"/>
    <w:uiPriority w:val="99"/>
    <w:semiHidden/>
    <w:rsid w:val="002418D2"/>
    <w:rPr>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comments" Target="comments.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word/glossary/document.xml" Id="R59238efbf15d4b81" /><Relationship Type="http://schemas.microsoft.com/office/2016/09/relationships/commentsIds" Target="/word/commentsIds.xml" Id="R48f7d95a584c4285" /><Relationship Type="http://schemas.microsoft.com/office/2018/08/relationships/commentsExtensible" Target="/word/commentsExtensible.xml" Id="R3ae3013776a146e7" /><Relationship Type="http://schemas.openxmlformats.org/officeDocument/2006/relationships/header" Target="/word/header.xml" Id="R47fcbe4e390f48e9" /><Relationship Type="http://schemas.openxmlformats.org/officeDocument/2006/relationships/footer" Target="/word/footer.xml" Id="Rc5abbe2566a140b2" /><Relationship Type="http://schemas.openxmlformats.org/officeDocument/2006/relationships/header" Target="/word/header2.xml" Id="R5a3569af8c2041a9" /><Relationship Type="http://schemas.openxmlformats.org/officeDocument/2006/relationships/footer" Target="/word/footer2.xml" Id="R0f517f37dd604b6e" /><Relationship Type="http://schemas.openxmlformats.org/officeDocument/2006/relationships/hyperlink" Target="https://forms.gle/CkxwfUzVF5GVFJST7" TargetMode="External" Id="R0e66d43785a64ec8" /><Relationship Type="http://schemas.openxmlformats.org/officeDocument/2006/relationships/hyperlink" Target="https://www.youtube.com/watch?v=8X9zxDd_zOk" TargetMode="External" Id="Ra3514bda6cfc4e76" /><Relationship Type="http://schemas.openxmlformats.org/officeDocument/2006/relationships/hyperlink" Target="https://www.philips-hue.com/en-us/explore-hue/how-it-works" TargetMode="External" Id="R2968e41bcab74196" /><Relationship Type="http://schemas.openxmlformats.org/officeDocument/2006/relationships/hyperlink" Target="https://doi.org/10.1186/1740-3391-5-2" TargetMode="External" Id="R6cda0158d3c64b5e" /><Relationship Type="http://schemas.openxmlformats.org/officeDocument/2006/relationships/hyperlink" Target="https://www.hackster.io/fabiosouza/use-mqtt-dash-to-control-a-lamp-over-the-internet-97fa63" TargetMode="External" Id="R947ad880d7f24372" /><Relationship Type="http://schemas.openxmlformats.org/officeDocument/2006/relationships/hyperlink" Target="https://www.youtube.com/watch?v=JrMPEM1Tyvk&amp;ab_channel=FOSDEM" TargetMode="External" Id="R56d90a6a84d4472d" /><Relationship Type="http://schemas.openxmlformats.org/officeDocument/2006/relationships/hyperlink" Target="https://www.youtube.com/watch?v=qZtBHSaseYM&amp;ab_channel=Cedalo" TargetMode="External" Id="R6ed15f6f2e3042a5" /><Relationship Type="http://schemas.openxmlformats.org/officeDocument/2006/relationships/hyperlink" Target="https://sites.google.com/site/picturacontemporana/home/efectul-culorilor-asupra-vietii-de-zi-cu-zi" TargetMode="External" Id="R7ee5d9bdd27b410d" /><Relationship Type="http://schemas.openxmlformats.org/officeDocument/2006/relationships/hyperlink" Target="https://www.vivre.ro/blog/iluminatul-inteligent-si-casa-inteligenta-cum-iti-usureaza-viata-automatizarea-locuintei" TargetMode="External" Id="R8f1bbea427ea4be2" /><Relationship Type="http://schemas.openxmlformats.org/officeDocument/2006/relationships/image" Target="/media/image3.png" Id="Rddf0d6c355d94340" /><Relationship Type="http://schemas.openxmlformats.org/officeDocument/2006/relationships/image" Target="/media/image5.png" Id="Rb7b36ded9eff496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dfdb968-a67c-456b-8d9b-c89117e95a37}"/>
      </w:docPartPr>
      <w:docPartBody>
        <w:p w14:paraId="6A7397E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7A8B5AA9028941A431308A53F474E8" ma:contentTypeVersion="9" ma:contentTypeDescription="Creați un document nou." ma:contentTypeScope="" ma:versionID="ac27562df70557e1c28679c55fe96f89">
  <xsd:schema xmlns:xsd="http://www.w3.org/2001/XMLSchema" xmlns:xs="http://www.w3.org/2001/XMLSchema" xmlns:p="http://schemas.microsoft.com/office/2006/metadata/properties" xmlns:ns2="5f5fe99a-08b2-45c1-b1cd-220cd4de21ee" targetNamespace="http://schemas.microsoft.com/office/2006/metadata/properties" ma:root="true" ma:fieldsID="3f74f8715e176cca1c27522eb38958c8" ns2:_="">
    <xsd:import namespace="5f5fe99a-08b2-45c1-b1cd-220cd4de21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fe99a-08b2-45c1-b1cd-220cd4de2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29499131-0979-4C4A-AFB1-3BF2F926F31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ANCA MARIA BRANCOVEANU</cp:lastModifiedBy>
  <cp:revision>25</cp:revision>
  <dcterms:created xsi:type="dcterms:W3CDTF">2020-10-18T09:46:00Z</dcterms:created>
  <dcterms:modified xsi:type="dcterms:W3CDTF">2021-05-24T19:13:53Z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0x0101008E7A8B5AA9028941A431308A53F474E8</vt:lpwstr>
  </property>
</Properties>
</file>